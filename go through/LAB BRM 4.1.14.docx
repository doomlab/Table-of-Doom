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D61" w:rsidRDefault="002A2D61"/>
    <w:p w:rsidR="0008390B" w:rsidRDefault="0008390B"/>
    <w:p w:rsidR="0008390B" w:rsidRDefault="0008390B"/>
    <w:p w:rsidR="0008390B" w:rsidRDefault="0008390B"/>
    <w:p w:rsidR="0008390B" w:rsidRDefault="0008390B"/>
    <w:p w:rsidR="0008390B" w:rsidRDefault="0008390B"/>
    <w:p w:rsidR="0008390B" w:rsidRDefault="0008390B"/>
    <w:p w:rsidR="0008390B" w:rsidRDefault="0008390B"/>
    <w:p w:rsidR="0008390B" w:rsidRDefault="0008390B"/>
    <w:p w:rsidR="0008390B" w:rsidRDefault="0008390B" w:rsidP="0008390B">
      <w:pPr>
        <w:spacing w:line="480" w:lineRule="auto"/>
        <w:jc w:val="center"/>
      </w:pPr>
      <w:r>
        <w:t>LAB: Linguistic Annotated Bibliography – A searchable portal for normed database information</w:t>
      </w:r>
    </w:p>
    <w:p w:rsidR="0008390B" w:rsidRDefault="0008390B" w:rsidP="0008390B">
      <w:pPr>
        <w:spacing w:line="480" w:lineRule="auto"/>
        <w:jc w:val="center"/>
      </w:pPr>
      <w:r>
        <w:t>Erin M. Buchanan</w:t>
      </w:r>
    </w:p>
    <w:p w:rsidR="0008390B" w:rsidRDefault="0008390B" w:rsidP="0008390B">
      <w:pPr>
        <w:spacing w:line="480" w:lineRule="auto"/>
        <w:jc w:val="center"/>
      </w:pPr>
      <w:r>
        <w:t>Michael T. Carr</w:t>
      </w:r>
    </w:p>
    <w:p w:rsidR="0008390B" w:rsidRDefault="0008390B" w:rsidP="0008390B">
      <w:pPr>
        <w:spacing w:line="480" w:lineRule="auto"/>
        <w:jc w:val="center"/>
      </w:pPr>
      <w:proofErr w:type="spellStart"/>
      <w:r>
        <w:t>Kathrene</w:t>
      </w:r>
      <w:proofErr w:type="spellEnd"/>
      <w:r>
        <w:t xml:space="preserve"> D. Valentine</w:t>
      </w:r>
    </w:p>
    <w:p w:rsidR="0008390B" w:rsidRDefault="0008390B" w:rsidP="0008390B">
      <w:pPr>
        <w:spacing w:line="480" w:lineRule="auto"/>
        <w:jc w:val="center"/>
      </w:pPr>
      <w:proofErr w:type="spellStart"/>
      <w:r>
        <w:t>Farren</w:t>
      </w:r>
      <w:proofErr w:type="spellEnd"/>
      <w:r>
        <w:t xml:space="preserve"> </w:t>
      </w:r>
      <w:r w:rsidR="007113DD">
        <w:t xml:space="preserve">E. </w:t>
      </w:r>
      <w:proofErr w:type="spellStart"/>
      <w:r>
        <w:t>Bankovich</w:t>
      </w:r>
      <w:proofErr w:type="spellEnd"/>
    </w:p>
    <w:p w:rsidR="007113DD" w:rsidRDefault="007113DD" w:rsidP="0008390B">
      <w:pPr>
        <w:spacing w:line="480" w:lineRule="auto"/>
        <w:jc w:val="center"/>
      </w:pPr>
      <w:r>
        <w:t>Samantha D. Saxton</w:t>
      </w:r>
    </w:p>
    <w:p w:rsidR="0008390B" w:rsidRDefault="0008390B" w:rsidP="0008390B">
      <w:pPr>
        <w:spacing w:line="480" w:lineRule="auto"/>
        <w:jc w:val="center"/>
      </w:pPr>
      <w:r>
        <w:t xml:space="preserve">Emmanuel </w:t>
      </w:r>
      <w:proofErr w:type="spellStart"/>
      <w:r>
        <w:t>Segui</w:t>
      </w:r>
      <w:proofErr w:type="spellEnd"/>
    </w:p>
    <w:p w:rsidR="0008390B" w:rsidRDefault="0008390B" w:rsidP="0008390B">
      <w:pPr>
        <w:spacing w:line="480" w:lineRule="auto"/>
        <w:jc w:val="center"/>
      </w:pPr>
      <w:r>
        <w:br w:type="page"/>
      </w:r>
    </w:p>
    <w:p w:rsidR="00C1137C" w:rsidRDefault="0008390B" w:rsidP="0008390B">
      <w:pPr>
        <w:spacing w:line="480" w:lineRule="auto"/>
        <w:jc w:val="center"/>
      </w:pPr>
      <w:r>
        <w:lastRenderedPageBreak/>
        <w:t>Abstract</w:t>
      </w:r>
    </w:p>
    <w:p w:rsidR="00E9561C" w:rsidRDefault="00C1137C" w:rsidP="00C1137C">
      <w:pPr>
        <w:spacing w:line="480" w:lineRule="auto"/>
      </w:pPr>
      <w:r>
        <w:t>In the era of big data, psycholinguistic research is flourishing with numerous publications advancing our knowledge of word characteristics and ways to study them. This article presents the Linguistic Annotated Bibliography (LAB) as a searchable web portal to quickly and easily access reliable database norms</w:t>
      </w:r>
      <w:r w:rsidR="00153244">
        <w:t xml:space="preserve">, related programs, </w:t>
      </w:r>
      <w:r w:rsidR="001F1A9B">
        <w:t>and variable calculations</w:t>
      </w:r>
      <w:r w:rsidR="00153244">
        <w:t>. Th</w:t>
      </w:r>
      <w:r w:rsidR="001F1A9B">
        <w:t xml:space="preserve">ese publications </w:t>
      </w:r>
      <w:r w:rsidR="00A42636">
        <w:t>(</w:t>
      </w:r>
      <w:r w:rsidR="00A42636">
        <w:rPr>
          <w:i/>
        </w:rPr>
        <w:t xml:space="preserve">N </w:t>
      </w:r>
      <w:r w:rsidR="00A42636">
        <w:t xml:space="preserve">= 561) </w:t>
      </w:r>
      <w:r w:rsidR="00D07F13" w:rsidRPr="00A42636">
        <w:t>were</w:t>
      </w:r>
      <w:r w:rsidR="001F1A9B">
        <w:t xml:space="preserve"> coded by language, number of stimuli, stimuli type (i.e. words, pictures, symbols), keywords (i.e. frequency, semantics, valence), </w:t>
      </w:r>
      <w:r w:rsidR="00D07F13">
        <w:t>and other useful information.</w:t>
      </w:r>
      <w:r w:rsidR="00A42636">
        <w:t xml:space="preserve"> </w:t>
      </w:r>
      <w:r w:rsidR="00A7766A">
        <w:t>This tool not only allows researchers to search for the specific type of stimuli needed for experiments, but also permits the exploration of publication trends across 100 years of research.</w:t>
      </w:r>
      <w:r w:rsidR="003B5BCB">
        <w:t xml:space="preserve"> Details about the portal creation and use are outlined, as well as various analyses of change in publication rates and keywords.</w:t>
      </w:r>
      <w:r w:rsidR="00A7766A">
        <w:t xml:space="preserve"> </w:t>
      </w:r>
      <w:r w:rsidR="00DE7665">
        <w:t>In general, advances in computation power have allowed for the increase in dataset size in the recent decades, in addition to an increase in the number of linguistic variables provided in each publication.</w:t>
      </w:r>
    </w:p>
    <w:p w:rsidR="0008390B" w:rsidRDefault="00E9561C" w:rsidP="00C1137C">
      <w:pPr>
        <w:spacing w:line="480" w:lineRule="auto"/>
      </w:pPr>
      <w:r>
        <w:t xml:space="preserve">Keywords: </w:t>
      </w:r>
      <w:r>
        <w:rPr>
          <w:i/>
        </w:rPr>
        <w:t xml:space="preserve">database, stimuli, online portal, </w:t>
      </w:r>
      <w:proofErr w:type="spellStart"/>
      <w:r>
        <w:rPr>
          <w:i/>
        </w:rPr>
        <w:t>megastudy</w:t>
      </w:r>
      <w:proofErr w:type="spellEnd"/>
      <w:r>
        <w:rPr>
          <w:i/>
        </w:rPr>
        <w:t>, trends</w:t>
      </w:r>
      <w:r w:rsidR="0008390B">
        <w:br w:type="page"/>
      </w:r>
    </w:p>
    <w:p w:rsidR="0008390B" w:rsidRDefault="0008390B" w:rsidP="0008390B">
      <w:pPr>
        <w:spacing w:line="480" w:lineRule="auto"/>
        <w:jc w:val="center"/>
      </w:pPr>
      <w:r>
        <w:lastRenderedPageBreak/>
        <w:t>LAB: Linguistic Annotated Bibliography – A searchable portal for normed database information</w:t>
      </w:r>
    </w:p>
    <w:p w:rsidR="002F54D1" w:rsidRPr="00527FA4" w:rsidRDefault="00DF0208" w:rsidP="00527FA4">
      <w:pPr>
        <w:widowControl w:val="0"/>
        <w:autoSpaceDE w:val="0"/>
        <w:autoSpaceDN w:val="0"/>
        <w:adjustRightInd w:val="0"/>
        <w:spacing w:line="480" w:lineRule="auto"/>
        <w:rPr>
          <w:rFonts w:cs="Times New Roman"/>
        </w:rPr>
      </w:pPr>
      <w:r>
        <w:tab/>
      </w:r>
      <w:r w:rsidRPr="00D16699">
        <w:t xml:space="preserve">The advance of computational ability and the </w:t>
      </w:r>
      <w:r w:rsidR="00AC706A" w:rsidRPr="00D16699">
        <w:t>Internet</w:t>
      </w:r>
      <w:r w:rsidRPr="00D16699">
        <w:t xml:space="preserve"> have propelled research into an era of so-called </w:t>
      </w:r>
      <w:r w:rsidRPr="00D16699">
        <w:rPr>
          <w:i/>
        </w:rPr>
        <w:t>big data</w:t>
      </w:r>
      <w:r w:rsidRPr="00D16699">
        <w:t xml:space="preserve"> that have interesting implications for the field of psycholinguistics, as well as other experimental areas that use normed stimuli for their research.</w:t>
      </w:r>
      <w:r w:rsidR="00CA69EC" w:rsidRPr="00D16699">
        <w:t xml:space="preserve"> Traditionally, stimuli used for experimental research in psycholinguistics were first examined through small pilot studies that were then used in many subsequent </w:t>
      </w:r>
      <w:r w:rsidR="00261203" w:rsidRPr="00D16699">
        <w:t>projects.</w:t>
      </w:r>
      <w:r w:rsidR="00542BB1">
        <w:t xml:space="preserve"> While economic, that selection procedure’s results could be potentially misleading as a factor of the stimuli, rather than experimental manipulation.</w:t>
      </w:r>
      <w:r w:rsidR="00622ECD" w:rsidRPr="00D16699">
        <w:t xml:space="preserve">  This limitation can potentially be tied to a lack of funding, time, computing p</w:t>
      </w:r>
      <w:r w:rsidR="00622ECD" w:rsidRPr="00527FA4">
        <w:rPr>
          <w:rFonts w:cs="Times New Roman"/>
        </w:rPr>
        <w:t xml:space="preserve">ower, or even interest in </w:t>
      </w:r>
      <w:r w:rsidR="002F54D1" w:rsidRPr="00527FA4">
        <w:rPr>
          <w:rFonts w:cs="Times New Roman"/>
        </w:rPr>
        <w:t>studying phenomena</w:t>
      </w:r>
      <w:r w:rsidR="00622ECD" w:rsidRPr="00527FA4">
        <w:rPr>
          <w:rFonts w:cs="Times New Roman"/>
        </w:rPr>
        <w:t xml:space="preserve"> at the stimuli level. Now, we have the capability to collect, analyze, and publish large datasets</w:t>
      </w:r>
      <w:r w:rsidR="002F54D1" w:rsidRPr="00527FA4">
        <w:rPr>
          <w:rFonts w:cs="Times New Roman"/>
        </w:rPr>
        <w:t xml:space="preserve"> for</w:t>
      </w:r>
      <w:r w:rsidR="00622ECD" w:rsidRPr="00527FA4">
        <w:rPr>
          <w:rFonts w:cs="Times New Roman"/>
        </w:rPr>
        <w:t xml:space="preserve"> </w:t>
      </w:r>
      <w:r w:rsidR="002F54D1" w:rsidRPr="00527FA4">
        <w:rPr>
          <w:rFonts w:cs="Times New Roman"/>
        </w:rPr>
        <w:t xml:space="preserve">research into memory models (Cree, McRae, &amp; </w:t>
      </w:r>
      <w:proofErr w:type="spellStart"/>
      <w:r w:rsidR="002F54D1" w:rsidRPr="00527FA4">
        <w:rPr>
          <w:rFonts w:cs="Times New Roman"/>
        </w:rPr>
        <w:t>McNorgan</w:t>
      </w:r>
      <w:proofErr w:type="spellEnd"/>
      <w:r w:rsidR="002F54D1" w:rsidRPr="00527FA4">
        <w:rPr>
          <w:rFonts w:cs="Times New Roman"/>
        </w:rPr>
        <w:t xml:space="preserve">, 1999; Moss, Tyler, &amp; Devlin, 2002; Rogers &amp; McClelland, 2004; </w:t>
      </w:r>
      <w:proofErr w:type="spellStart"/>
      <w:r w:rsidR="002F54D1" w:rsidRPr="00527FA4">
        <w:rPr>
          <w:rFonts w:cs="Times New Roman"/>
        </w:rPr>
        <w:t>Vigliocco</w:t>
      </w:r>
      <w:proofErr w:type="spellEnd"/>
      <w:r w:rsidR="002F54D1" w:rsidRPr="00527FA4">
        <w:rPr>
          <w:rFonts w:cs="Times New Roman"/>
        </w:rPr>
        <w:t>, Vinson, Lewis, &amp; Garrett, 2004), aphasias (</w:t>
      </w:r>
      <w:proofErr w:type="spellStart"/>
      <w:r w:rsidR="002F54D1" w:rsidRPr="00527FA4">
        <w:rPr>
          <w:rFonts w:cs="Times New Roman"/>
        </w:rPr>
        <w:t>Vinson,Vigliocco</w:t>
      </w:r>
      <w:proofErr w:type="spellEnd"/>
      <w:r w:rsidR="002F54D1" w:rsidRPr="00527FA4">
        <w:rPr>
          <w:rFonts w:cs="Times New Roman"/>
        </w:rPr>
        <w:t xml:space="preserve">, </w:t>
      </w:r>
      <w:proofErr w:type="spellStart"/>
      <w:r w:rsidR="002F54D1" w:rsidRPr="00527FA4">
        <w:rPr>
          <w:rFonts w:cs="Times New Roman"/>
        </w:rPr>
        <w:t>Cappa</w:t>
      </w:r>
      <w:proofErr w:type="spellEnd"/>
      <w:r w:rsidR="002F54D1" w:rsidRPr="00527FA4">
        <w:rPr>
          <w:rFonts w:cs="Times New Roman"/>
        </w:rPr>
        <w:t xml:space="preserve">, &amp; Siri, 2003), probability and linguistics (Cree &amp; McRae, 2003; McRae, de Sa, &amp; Seidenberg, 1997; </w:t>
      </w:r>
      <w:proofErr w:type="spellStart"/>
      <w:r w:rsidR="002F54D1" w:rsidRPr="00527FA4">
        <w:rPr>
          <w:rFonts w:cs="Times New Roman"/>
        </w:rPr>
        <w:t>Pexman</w:t>
      </w:r>
      <w:proofErr w:type="spellEnd"/>
      <w:r w:rsidR="002F54D1" w:rsidRPr="00527FA4">
        <w:rPr>
          <w:rFonts w:cs="Times New Roman"/>
        </w:rPr>
        <w:t xml:space="preserve">, </w:t>
      </w:r>
      <w:proofErr w:type="spellStart"/>
      <w:r w:rsidR="002F54D1" w:rsidRPr="00527FA4">
        <w:rPr>
          <w:rFonts w:cs="Times New Roman"/>
        </w:rPr>
        <w:t>Holyk</w:t>
      </w:r>
      <w:proofErr w:type="spellEnd"/>
      <w:r w:rsidR="002F54D1" w:rsidRPr="00527FA4">
        <w:rPr>
          <w:rFonts w:cs="Times New Roman"/>
        </w:rPr>
        <w:t xml:space="preserve">, &amp; </w:t>
      </w:r>
      <w:proofErr w:type="spellStart"/>
      <w:r w:rsidR="002F54D1" w:rsidRPr="00527FA4">
        <w:rPr>
          <w:rFonts w:cs="Times New Roman"/>
        </w:rPr>
        <w:t>Monfils</w:t>
      </w:r>
      <w:proofErr w:type="spellEnd"/>
      <w:r w:rsidR="002F54D1" w:rsidRPr="00527FA4">
        <w:rPr>
          <w:rFonts w:cs="Times New Roman"/>
        </w:rPr>
        <w:t xml:space="preserve">, 2003), </w:t>
      </w:r>
      <w:r w:rsidR="000635EE" w:rsidRPr="00527FA4">
        <w:rPr>
          <w:rFonts w:cs="Times New Roman"/>
        </w:rPr>
        <w:t>valence</w:t>
      </w:r>
      <w:r w:rsidR="002F54D1" w:rsidRPr="00527FA4">
        <w:rPr>
          <w:rFonts w:cs="Times New Roman"/>
        </w:rPr>
        <w:t xml:space="preserve"> (</w:t>
      </w:r>
      <w:proofErr w:type="spellStart"/>
      <w:r w:rsidR="000635EE" w:rsidRPr="00527FA4">
        <w:rPr>
          <w:rFonts w:cs="Times New Roman"/>
        </w:rPr>
        <w:t>Dodds</w:t>
      </w:r>
      <w:proofErr w:type="spellEnd"/>
      <w:r w:rsidR="000635EE" w:rsidRPr="00527FA4">
        <w:rPr>
          <w:rFonts w:cs="Times New Roman"/>
        </w:rPr>
        <w:t xml:space="preserve">, Harris, </w:t>
      </w:r>
      <w:proofErr w:type="spellStart"/>
      <w:r w:rsidR="000635EE" w:rsidRPr="00527FA4">
        <w:rPr>
          <w:rFonts w:cs="Times New Roman"/>
        </w:rPr>
        <w:t>Kloumann</w:t>
      </w:r>
      <w:proofErr w:type="spellEnd"/>
      <w:r w:rsidR="000635EE" w:rsidRPr="00527FA4">
        <w:rPr>
          <w:rFonts w:cs="Times New Roman"/>
        </w:rPr>
        <w:t xml:space="preserve">, Bliss, &amp; Danforth, 2011; </w:t>
      </w:r>
      <w:r w:rsidR="00067EEA" w:rsidRPr="00527FA4">
        <w:rPr>
          <w:rFonts w:cs="Times New Roman"/>
        </w:rPr>
        <w:t>Vo et al., 2009</w:t>
      </w:r>
      <w:r w:rsidR="00067EEA">
        <w:rPr>
          <w:rFonts w:cs="Times New Roman"/>
        </w:rPr>
        <w:t xml:space="preserve">; </w:t>
      </w:r>
      <w:proofErr w:type="spellStart"/>
      <w:r w:rsidR="000635EE" w:rsidRPr="00527FA4">
        <w:rPr>
          <w:rFonts w:cs="Times New Roman"/>
        </w:rPr>
        <w:t>Warriner</w:t>
      </w:r>
      <w:proofErr w:type="spellEnd"/>
      <w:r w:rsidR="000635EE" w:rsidRPr="00527FA4">
        <w:rPr>
          <w:rFonts w:cs="Times New Roman"/>
        </w:rPr>
        <w:t xml:space="preserve">, </w:t>
      </w:r>
      <w:proofErr w:type="spellStart"/>
      <w:r w:rsidR="000635EE" w:rsidRPr="00527FA4">
        <w:rPr>
          <w:rFonts w:cs="Times New Roman"/>
        </w:rPr>
        <w:t>Kuperman</w:t>
      </w:r>
      <w:proofErr w:type="spellEnd"/>
      <w:r w:rsidR="000635EE" w:rsidRPr="00527FA4">
        <w:rPr>
          <w:rFonts w:cs="Times New Roman"/>
        </w:rPr>
        <w:t xml:space="preserve">, &amp; </w:t>
      </w:r>
      <w:proofErr w:type="spellStart"/>
      <w:r w:rsidR="000635EE" w:rsidRPr="00527FA4">
        <w:rPr>
          <w:rFonts w:cs="Times New Roman"/>
        </w:rPr>
        <w:t>Brysbaert</w:t>
      </w:r>
      <w:proofErr w:type="spellEnd"/>
      <w:r w:rsidR="000635EE" w:rsidRPr="00527FA4">
        <w:rPr>
          <w:rFonts w:cs="Times New Roman"/>
        </w:rPr>
        <w:t>, 2013</w:t>
      </w:r>
      <w:r w:rsidR="002F54D1" w:rsidRPr="00527FA4">
        <w:rPr>
          <w:rFonts w:cs="Times New Roman"/>
        </w:rPr>
        <w:t xml:space="preserve">), </w:t>
      </w:r>
      <w:r w:rsidR="00D16699" w:rsidRPr="00527FA4">
        <w:rPr>
          <w:rFonts w:cs="Times New Roman"/>
        </w:rPr>
        <w:t xml:space="preserve">and </w:t>
      </w:r>
      <w:r w:rsidR="002F54D1" w:rsidRPr="00527FA4">
        <w:rPr>
          <w:rFonts w:cs="Times New Roman"/>
        </w:rPr>
        <w:t>reading speeds and priming (</w:t>
      </w:r>
      <w:proofErr w:type="spellStart"/>
      <w:r w:rsidR="002F54D1" w:rsidRPr="00527FA4">
        <w:rPr>
          <w:rFonts w:cs="Times New Roman"/>
        </w:rPr>
        <w:t>Balota</w:t>
      </w:r>
      <w:proofErr w:type="spellEnd"/>
      <w:r w:rsidR="002F54D1" w:rsidRPr="00527FA4">
        <w:rPr>
          <w:rFonts w:cs="Times New Roman"/>
        </w:rPr>
        <w:t xml:space="preserve"> at el., 2007; Cohen-</w:t>
      </w:r>
      <w:proofErr w:type="spellStart"/>
      <w:r w:rsidR="002F54D1" w:rsidRPr="00527FA4">
        <w:rPr>
          <w:rFonts w:cs="Times New Roman"/>
        </w:rPr>
        <w:t>Shikora</w:t>
      </w:r>
      <w:proofErr w:type="spellEnd"/>
      <w:r w:rsidR="002F54D1" w:rsidRPr="00527FA4">
        <w:rPr>
          <w:rFonts w:cs="Times New Roman"/>
        </w:rPr>
        <w:t xml:space="preserve">, </w:t>
      </w:r>
      <w:proofErr w:type="spellStart"/>
      <w:r w:rsidR="002F54D1" w:rsidRPr="00527FA4">
        <w:rPr>
          <w:rFonts w:cs="Times New Roman"/>
        </w:rPr>
        <w:t>Balota</w:t>
      </w:r>
      <w:proofErr w:type="spellEnd"/>
      <w:r w:rsidR="002F54D1" w:rsidRPr="00527FA4">
        <w:rPr>
          <w:rFonts w:cs="Times New Roman"/>
        </w:rPr>
        <w:t xml:space="preserve">, </w:t>
      </w:r>
      <w:proofErr w:type="spellStart"/>
      <w:r w:rsidR="002F54D1" w:rsidRPr="00527FA4">
        <w:rPr>
          <w:rFonts w:cs="Times New Roman"/>
        </w:rPr>
        <w:t>Kapuria</w:t>
      </w:r>
      <w:proofErr w:type="spellEnd"/>
      <w:r w:rsidR="002F54D1" w:rsidRPr="00527FA4">
        <w:rPr>
          <w:rFonts w:cs="Times New Roman"/>
        </w:rPr>
        <w:t xml:space="preserve">, &amp; Yap, </w:t>
      </w:r>
      <w:r w:rsidR="00216FD2">
        <w:rPr>
          <w:rFonts w:cs="Times New Roman"/>
        </w:rPr>
        <w:t>2013</w:t>
      </w:r>
      <w:r w:rsidR="002F54D1" w:rsidRPr="00527FA4">
        <w:rPr>
          <w:rFonts w:cs="Times New Roman"/>
        </w:rPr>
        <w:t xml:space="preserve">; Hutchison et al., 2013; </w:t>
      </w:r>
      <w:proofErr w:type="spellStart"/>
      <w:r w:rsidR="002F54D1" w:rsidRPr="00527FA4">
        <w:rPr>
          <w:rFonts w:cs="Times New Roman"/>
        </w:rPr>
        <w:t>Keuleers</w:t>
      </w:r>
      <w:proofErr w:type="spellEnd"/>
      <w:r w:rsidR="002F54D1" w:rsidRPr="00527FA4">
        <w:rPr>
          <w:rFonts w:cs="Times New Roman"/>
        </w:rPr>
        <w:t xml:space="preserve">, Lacey, </w:t>
      </w:r>
      <w:proofErr w:type="spellStart"/>
      <w:r w:rsidR="002F54D1" w:rsidRPr="00527FA4">
        <w:rPr>
          <w:rFonts w:cs="Times New Roman"/>
        </w:rPr>
        <w:t>Rastle</w:t>
      </w:r>
      <w:proofErr w:type="spellEnd"/>
      <w:r w:rsidR="002F54D1" w:rsidRPr="00527FA4">
        <w:rPr>
          <w:rFonts w:cs="Times New Roman"/>
        </w:rPr>
        <w:t xml:space="preserve">, &amp; </w:t>
      </w:r>
      <w:proofErr w:type="spellStart"/>
      <w:r w:rsidR="002F54D1" w:rsidRPr="00527FA4">
        <w:rPr>
          <w:rFonts w:cs="Times New Roman"/>
        </w:rPr>
        <w:t>Brysbaert</w:t>
      </w:r>
      <w:proofErr w:type="spellEnd"/>
      <w:r w:rsidR="002F54D1" w:rsidRPr="00527FA4">
        <w:rPr>
          <w:rFonts w:cs="Times New Roman"/>
        </w:rPr>
        <w:t>, 2012)</w:t>
      </w:r>
      <w:r w:rsidR="00D16699" w:rsidRPr="00527FA4">
        <w:rPr>
          <w:rFonts w:cs="Times New Roman"/>
        </w:rPr>
        <w:t xml:space="preserve"> to name a small subset of research avenues.</w:t>
      </w:r>
    </w:p>
    <w:p w:rsidR="00386B1C" w:rsidRPr="00806687" w:rsidRDefault="00386B1C" w:rsidP="00E91D8D">
      <w:pPr>
        <w:spacing w:line="480" w:lineRule="auto"/>
        <w:rPr>
          <w:rFonts w:eastAsia="Times New Roman" w:cs="Times New Roman"/>
          <w:color w:val="000000"/>
        </w:rPr>
      </w:pPr>
      <w:r w:rsidRPr="00527FA4">
        <w:rPr>
          <w:rFonts w:cs="Times New Roman"/>
        </w:rPr>
        <w:tab/>
      </w:r>
      <w:r w:rsidR="00EB1660" w:rsidRPr="00527FA4">
        <w:rPr>
          <w:rFonts w:cs="Times New Roman"/>
        </w:rPr>
        <w:t>Big data has manifested in psycholinguistics over the l</w:t>
      </w:r>
      <w:r w:rsidR="00994E8D" w:rsidRPr="00527FA4">
        <w:rPr>
          <w:rFonts w:cs="Times New Roman"/>
        </w:rPr>
        <w:t xml:space="preserve">ast decade in the form of grant </w:t>
      </w:r>
      <w:r w:rsidR="00EB1660" w:rsidRPr="00527FA4">
        <w:rPr>
          <w:rFonts w:cs="Times New Roman"/>
        </w:rPr>
        <w:t xml:space="preserve">funded </w:t>
      </w:r>
      <w:proofErr w:type="spellStart"/>
      <w:r w:rsidR="00EB1660" w:rsidRPr="00527FA4">
        <w:rPr>
          <w:rFonts w:cs="Times New Roman"/>
        </w:rPr>
        <w:t>megastudies</w:t>
      </w:r>
      <w:proofErr w:type="spellEnd"/>
      <w:r w:rsidR="00EB1660" w:rsidRPr="00527FA4">
        <w:rPr>
          <w:rFonts w:cs="Times New Roman"/>
        </w:rPr>
        <w:t xml:space="preserve"> to collect</w:t>
      </w:r>
      <w:r w:rsidR="00994E8D" w:rsidRPr="00527FA4">
        <w:rPr>
          <w:rFonts w:cs="Times New Roman"/>
        </w:rPr>
        <w:t xml:space="preserve"> and analyze</w:t>
      </w:r>
      <w:r w:rsidR="00EB1660" w:rsidRPr="00527FA4">
        <w:rPr>
          <w:rFonts w:cs="Times New Roman"/>
        </w:rPr>
        <w:t xml:space="preserve"> large</w:t>
      </w:r>
      <w:r w:rsidR="00994E8D" w:rsidRPr="00527FA4">
        <w:rPr>
          <w:rFonts w:cs="Times New Roman"/>
        </w:rPr>
        <w:t xml:space="preserve"> text</w:t>
      </w:r>
      <w:r w:rsidR="00EB1660" w:rsidRPr="00527FA4">
        <w:rPr>
          <w:rFonts w:cs="Times New Roman"/>
        </w:rPr>
        <w:t xml:space="preserve"> corpo</w:t>
      </w:r>
      <w:r w:rsidR="00994E8D" w:rsidRPr="00527FA4">
        <w:rPr>
          <w:rFonts w:cs="Times New Roman"/>
        </w:rPr>
        <w:t>ra (the SUBTLEX projects) or to examine numerous word properties in one study (the Lexicon projects)</w:t>
      </w:r>
      <w:r w:rsidR="00EB1660" w:rsidRPr="00527FA4">
        <w:rPr>
          <w:rFonts w:cs="Times New Roman"/>
        </w:rPr>
        <w:t>.</w:t>
      </w:r>
      <w:r w:rsidR="00994E8D" w:rsidRPr="00527FA4">
        <w:rPr>
          <w:rFonts w:cs="Times New Roman"/>
        </w:rPr>
        <w:t xml:space="preserve"> The SUBTLEX projects were designed to analyze frequency counts for concepts across extremely large corpora sizes using subtitles as a substitute for natural speech. The investigation</w:t>
      </w:r>
      <w:r w:rsidR="00AA7223" w:rsidRPr="00527FA4">
        <w:rPr>
          <w:rFonts w:cs="Times New Roman"/>
        </w:rPr>
        <w:t xml:space="preserve"> of</w:t>
      </w:r>
      <w:r w:rsidR="00994E8D" w:rsidRPr="00527FA4">
        <w:rPr>
          <w:rFonts w:cs="Times New Roman"/>
        </w:rPr>
        <w:t xml:space="preserve"> </w:t>
      </w:r>
      <w:r w:rsidR="00BE024E" w:rsidRPr="00527FA4">
        <w:rPr>
          <w:rFonts w:cs="Times New Roman"/>
        </w:rPr>
        <w:t>these measures was first spur</w:t>
      </w:r>
      <w:r w:rsidR="002B3DAA">
        <w:rPr>
          <w:rFonts w:cs="Times New Roman"/>
        </w:rPr>
        <w:t>r</w:t>
      </w:r>
      <w:r w:rsidR="00BE024E" w:rsidRPr="00527FA4">
        <w:rPr>
          <w:rFonts w:cs="Times New Roman"/>
        </w:rPr>
        <w:t xml:space="preserve">ed by the realization that word frequency is an important predictor of naming and lexical </w:t>
      </w:r>
      <w:r w:rsidR="00BE024E" w:rsidRPr="00527FA4">
        <w:rPr>
          <w:rFonts w:cs="Times New Roman"/>
        </w:rPr>
        <w:lastRenderedPageBreak/>
        <w:t>decision times (</w:t>
      </w:r>
      <w:proofErr w:type="spellStart"/>
      <w:r w:rsidR="00067EEA" w:rsidRPr="00527FA4">
        <w:rPr>
          <w:rFonts w:cs="Times New Roman"/>
        </w:rPr>
        <w:t>Balota</w:t>
      </w:r>
      <w:proofErr w:type="spellEnd"/>
      <w:r w:rsidR="00067EEA" w:rsidRPr="00527FA4">
        <w:rPr>
          <w:rFonts w:cs="Times New Roman"/>
        </w:rPr>
        <w:t xml:space="preserve">, </w:t>
      </w:r>
      <w:proofErr w:type="spellStart"/>
      <w:r w:rsidR="00067EEA" w:rsidRPr="00527FA4">
        <w:rPr>
          <w:rFonts w:cs="Times New Roman"/>
        </w:rPr>
        <w:t>Cortese</w:t>
      </w:r>
      <w:proofErr w:type="spellEnd"/>
      <w:r w:rsidR="00067EEA" w:rsidRPr="00527FA4">
        <w:rPr>
          <w:rFonts w:cs="Times New Roman"/>
        </w:rPr>
        <w:t xml:space="preserve">, </w:t>
      </w:r>
      <w:proofErr w:type="spellStart"/>
      <w:r w:rsidR="00067EEA" w:rsidRPr="00527FA4">
        <w:rPr>
          <w:rFonts w:cs="Times New Roman"/>
        </w:rPr>
        <w:t>Sergent</w:t>
      </w:r>
      <w:proofErr w:type="spellEnd"/>
      <w:r w:rsidR="00067EEA" w:rsidRPr="00527FA4">
        <w:rPr>
          <w:rFonts w:cs="Times New Roman"/>
        </w:rPr>
        <w:t xml:space="preserve">-Marshall, </w:t>
      </w:r>
      <w:proofErr w:type="spellStart"/>
      <w:r w:rsidR="00067EEA" w:rsidRPr="00527FA4">
        <w:rPr>
          <w:rFonts w:cs="Times New Roman"/>
        </w:rPr>
        <w:t>Spieler</w:t>
      </w:r>
      <w:proofErr w:type="spellEnd"/>
      <w:r w:rsidR="00067EEA" w:rsidRPr="00527FA4">
        <w:rPr>
          <w:rFonts w:cs="Times New Roman"/>
        </w:rPr>
        <w:t>, &amp; Yap, 2004</w:t>
      </w:r>
      <w:r w:rsidR="00067EEA">
        <w:rPr>
          <w:rFonts w:cs="Times New Roman"/>
        </w:rPr>
        <w:t xml:space="preserve">; </w:t>
      </w:r>
      <w:r w:rsidR="00AA7223" w:rsidRPr="00527FA4">
        <w:rPr>
          <w:rFonts w:cs="Times New Roman"/>
        </w:rPr>
        <w:t>Rayner &amp; Duffy, 1986)</w:t>
      </w:r>
      <w:r w:rsidR="003E6516" w:rsidRPr="00527FA4">
        <w:rPr>
          <w:rFonts w:cs="Times New Roman"/>
        </w:rPr>
        <w:t>.</w:t>
      </w:r>
      <w:r w:rsidR="00AA7223" w:rsidRPr="00527FA4">
        <w:rPr>
          <w:rFonts w:cs="Times New Roman"/>
        </w:rPr>
        <w:t xml:space="preserve"> </w:t>
      </w:r>
      <w:r w:rsidR="003E6516" w:rsidRPr="00527FA4">
        <w:rPr>
          <w:rFonts w:cs="Times New Roman"/>
        </w:rPr>
        <w:t>W</w:t>
      </w:r>
      <w:r w:rsidR="00AA7223" w:rsidRPr="00527FA4">
        <w:rPr>
          <w:rFonts w:cs="Times New Roman"/>
        </w:rPr>
        <w:t xml:space="preserve">hile previous measures of frequency (i.e. </w:t>
      </w:r>
      <w:proofErr w:type="spellStart"/>
      <w:r w:rsidR="00854232" w:rsidRPr="003E6D56">
        <w:rPr>
          <w:rFonts w:cs="Times New Roman"/>
        </w:rPr>
        <w:t>Baayen</w:t>
      </w:r>
      <w:proofErr w:type="spellEnd"/>
      <w:r w:rsidR="00854232" w:rsidRPr="003E6D56">
        <w:rPr>
          <w:rFonts w:cs="Times New Roman"/>
        </w:rPr>
        <w:t xml:space="preserve">, </w:t>
      </w:r>
      <w:proofErr w:type="spellStart"/>
      <w:r w:rsidR="00854232">
        <w:rPr>
          <w:rFonts w:cs="Times New Roman"/>
        </w:rPr>
        <w:t>Piepenbrock</w:t>
      </w:r>
      <w:proofErr w:type="spellEnd"/>
      <w:r w:rsidR="00854232">
        <w:rPr>
          <w:rFonts w:cs="Times New Roman"/>
        </w:rPr>
        <w:t xml:space="preserve">, &amp; </w:t>
      </w:r>
      <w:proofErr w:type="spellStart"/>
      <w:r w:rsidR="00854232">
        <w:rPr>
          <w:rFonts w:cs="Times New Roman"/>
        </w:rPr>
        <w:t>Gulikers</w:t>
      </w:r>
      <w:proofErr w:type="spellEnd"/>
      <w:r w:rsidR="00854232">
        <w:rPr>
          <w:rFonts w:cs="Times New Roman"/>
        </w:rPr>
        <w:t xml:space="preserve">, </w:t>
      </w:r>
      <w:r w:rsidR="00854232" w:rsidRPr="003E6D56">
        <w:rPr>
          <w:rFonts w:cs="Times New Roman"/>
        </w:rPr>
        <w:t>1995</w:t>
      </w:r>
      <w:r w:rsidR="00854232" w:rsidRPr="00527FA4">
        <w:rPr>
          <w:rFonts w:cs="Times New Roman"/>
        </w:rPr>
        <w:t xml:space="preserve">; Burgess &amp; </w:t>
      </w:r>
      <w:proofErr w:type="spellStart"/>
      <w:r w:rsidR="00854232" w:rsidRPr="00527FA4">
        <w:rPr>
          <w:rFonts w:cs="Times New Roman"/>
        </w:rPr>
        <w:t>Livesay</w:t>
      </w:r>
      <w:proofErr w:type="spellEnd"/>
      <w:r w:rsidR="00854232" w:rsidRPr="00527FA4">
        <w:rPr>
          <w:rFonts w:cs="Times New Roman"/>
        </w:rPr>
        <w:t>, 1998</w:t>
      </w:r>
      <w:r w:rsidR="00854232">
        <w:rPr>
          <w:rFonts w:cs="Times New Roman"/>
        </w:rPr>
        <w:t xml:space="preserve">; </w:t>
      </w:r>
      <w:proofErr w:type="spellStart"/>
      <w:r w:rsidR="00AA7223" w:rsidRPr="00527FA4">
        <w:rPr>
          <w:rFonts w:cs="Times New Roman"/>
        </w:rPr>
        <w:t>Kucera</w:t>
      </w:r>
      <w:proofErr w:type="spellEnd"/>
      <w:r w:rsidR="00AA7223" w:rsidRPr="00527FA4">
        <w:rPr>
          <w:rFonts w:cs="Times New Roman"/>
        </w:rPr>
        <w:t xml:space="preserve"> &amp; Francis, 1967</w:t>
      </w:r>
      <w:r w:rsidR="003E6516" w:rsidRPr="00527FA4">
        <w:rPr>
          <w:rFonts w:cs="Times New Roman"/>
        </w:rPr>
        <w:t>) were based on large 1 million + word corpora, they were poor predictors of reaction times (</w:t>
      </w:r>
      <w:proofErr w:type="spellStart"/>
      <w:r w:rsidR="003E6516" w:rsidRPr="00527FA4">
        <w:rPr>
          <w:rFonts w:cs="Times New Roman"/>
        </w:rPr>
        <w:t>Balota</w:t>
      </w:r>
      <w:proofErr w:type="spellEnd"/>
      <w:r w:rsidR="003E6516" w:rsidRPr="00527FA4">
        <w:rPr>
          <w:rFonts w:cs="Times New Roman"/>
        </w:rPr>
        <w:t xml:space="preserve"> et al., 2004;</w:t>
      </w:r>
      <w:r w:rsidR="00F904E3">
        <w:rPr>
          <w:rFonts w:cs="Times New Roman"/>
        </w:rPr>
        <w:t xml:space="preserve"> </w:t>
      </w:r>
      <w:proofErr w:type="spellStart"/>
      <w:r w:rsidR="00F904E3" w:rsidRPr="00527FA4">
        <w:rPr>
          <w:rFonts w:cs="Times New Roman"/>
        </w:rPr>
        <w:t>Brysbaert</w:t>
      </w:r>
      <w:proofErr w:type="spellEnd"/>
      <w:r w:rsidR="00F904E3" w:rsidRPr="00527FA4">
        <w:rPr>
          <w:rFonts w:cs="Times New Roman"/>
        </w:rPr>
        <w:t xml:space="preserve"> &amp; New, 2009</w:t>
      </w:r>
      <w:r w:rsidR="00F904E3">
        <w:rPr>
          <w:rFonts w:cs="Times New Roman"/>
        </w:rPr>
        <w:t>;</w:t>
      </w:r>
      <w:r w:rsidR="003E6516" w:rsidRPr="00527FA4">
        <w:rPr>
          <w:rFonts w:cs="Times New Roman"/>
        </w:rPr>
        <w:t xml:space="preserve"> </w:t>
      </w:r>
      <w:proofErr w:type="spellStart"/>
      <w:r w:rsidR="003E6516" w:rsidRPr="00527FA4">
        <w:rPr>
          <w:rFonts w:cs="Times New Roman"/>
        </w:rPr>
        <w:t>Zevin</w:t>
      </w:r>
      <w:proofErr w:type="spellEnd"/>
      <w:r w:rsidR="003E6516" w:rsidRPr="00527FA4">
        <w:rPr>
          <w:rFonts w:cs="Times New Roman"/>
        </w:rPr>
        <w:t xml:space="preserve"> &amp; Seidenberg, 2002).  Further, it appears from </w:t>
      </w:r>
      <w:proofErr w:type="spellStart"/>
      <w:r w:rsidR="003E6516" w:rsidRPr="00527FA4">
        <w:rPr>
          <w:rFonts w:cs="Times New Roman"/>
        </w:rPr>
        <w:t>Brysbaert</w:t>
      </w:r>
      <w:proofErr w:type="spellEnd"/>
      <w:r w:rsidR="003E6516" w:rsidRPr="00527FA4">
        <w:rPr>
          <w:rFonts w:cs="Times New Roman"/>
        </w:rPr>
        <w:t xml:space="preserve"> and </w:t>
      </w:r>
      <w:proofErr w:type="spellStart"/>
      <w:r w:rsidR="003E6516" w:rsidRPr="00527FA4">
        <w:rPr>
          <w:rFonts w:cs="Times New Roman"/>
        </w:rPr>
        <w:t>New’s</w:t>
      </w:r>
      <w:proofErr w:type="spellEnd"/>
      <w:r w:rsidR="003E6516" w:rsidRPr="00527FA4">
        <w:rPr>
          <w:rFonts w:cs="Times New Roman"/>
        </w:rPr>
        <w:t xml:space="preserve"> </w:t>
      </w:r>
      <w:r w:rsidR="002B3DAA">
        <w:rPr>
          <w:rFonts w:cs="Times New Roman"/>
        </w:rPr>
        <w:t xml:space="preserve">(2009) </w:t>
      </w:r>
      <w:r w:rsidR="003E6516" w:rsidRPr="00527FA4">
        <w:rPr>
          <w:rFonts w:cs="Times New Roman"/>
        </w:rPr>
        <w:t xml:space="preserve">investigation into </w:t>
      </w:r>
      <w:r w:rsidR="009A721E" w:rsidRPr="00527FA4">
        <w:rPr>
          <w:rFonts w:cs="Times New Roman"/>
        </w:rPr>
        <w:t>corpora size and type, that not only should the corpora be large (&gt;16 million), but the underlying source of the text data matters (Internet versus subtitles), as well as the contextual diversity of the data (i.e. number of occurrences across sources; Adelman, Brown, &amp; Quesada, 2006). Not only has their work</w:t>
      </w:r>
      <w:r w:rsidR="002B3DAA">
        <w:rPr>
          <w:rFonts w:cs="Times New Roman"/>
        </w:rPr>
        <w:t xml:space="preserve"> (</w:t>
      </w:r>
      <w:proofErr w:type="spellStart"/>
      <w:r w:rsidR="002B3DAA">
        <w:rPr>
          <w:rFonts w:cs="Times New Roman"/>
        </w:rPr>
        <w:t>Brysbaert</w:t>
      </w:r>
      <w:proofErr w:type="spellEnd"/>
      <w:r w:rsidR="002B3DAA">
        <w:rPr>
          <w:rFonts w:cs="Times New Roman"/>
        </w:rPr>
        <w:t xml:space="preserve"> &amp; New, 2009)</w:t>
      </w:r>
      <w:r w:rsidR="009A721E" w:rsidRPr="00527FA4">
        <w:rPr>
          <w:rFonts w:cs="Times New Roman"/>
        </w:rPr>
        <w:t xml:space="preserve"> been included in newer lexical studies (Hutchison et al., 2013</w:t>
      </w:r>
      <w:r w:rsidR="00575829" w:rsidRPr="00527FA4">
        <w:rPr>
          <w:rFonts w:cs="Times New Roman"/>
        </w:rPr>
        <w:t xml:space="preserve">; Yap, Tan, </w:t>
      </w:r>
      <w:proofErr w:type="spellStart"/>
      <w:r w:rsidR="00575829" w:rsidRPr="00527FA4">
        <w:rPr>
          <w:rFonts w:cs="Times New Roman"/>
        </w:rPr>
        <w:t>Pexman</w:t>
      </w:r>
      <w:proofErr w:type="spellEnd"/>
      <w:r w:rsidR="00575829" w:rsidRPr="00527FA4">
        <w:rPr>
          <w:rFonts w:cs="Times New Roman"/>
        </w:rPr>
        <w:t>, &amp; Hargreaves, 2011</w:t>
      </w:r>
      <w:r w:rsidR="009A721E" w:rsidRPr="00527FA4">
        <w:rPr>
          <w:rFonts w:cs="Times New Roman"/>
        </w:rPr>
        <w:t>), but SUBTLEX projects have been published in Dutch (</w:t>
      </w:r>
      <w:proofErr w:type="spellStart"/>
      <w:r w:rsidR="00575829" w:rsidRPr="00527FA4">
        <w:rPr>
          <w:rFonts w:eastAsia="Times New Roman" w:cs="Times New Roman"/>
          <w:color w:val="000000"/>
        </w:rPr>
        <w:t>Keuleers</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Brysbaert</w:t>
      </w:r>
      <w:proofErr w:type="spellEnd"/>
      <w:r w:rsidR="00575829" w:rsidRPr="00527FA4">
        <w:rPr>
          <w:rFonts w:eastAsia="Times New Roman" w:cs="Times New Roman"/>
          <w:color w:val="000000"/>
        </w:rPr>
        <w:t>, &amp; New, 2010</w:t>
      </w:r>
      <w:r w:rsidR="009A721E" w:rsidRPr="00527FA4">
        <w:rPr>
          <w:rFonts w:cs="Times New Roman"/>
        </w:rPr>
        <w:t>), Greek (</w:t>
      </w:r>
      <w:proofErr w:type="spellStart"/>
      <w:r w:rsidR="00575829" w:rsidRPr="00527FA4">
        <w:rPr>
          <w:rFonts w:eastAsia="Times New Roman" w:cs="Times New Roman"/>
          <w:color w:val="000000"/>
        </w:rPr>
        <w:t>Dimitropoulou</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Dunabeitia</w:t>
      </w:r>
      <w:proofErr w:type="spellEnd"/>
      <w:r w:rsidR="00575829" w:rsidRPr="00527FA4">
        <w:rPr>
          <w:rFonts w:eastAsia="Times New Roman" w:cs="Times New Roman"/>
          <w:color w:val="000000"/>
        </w:rPr>
        <w:t xml:space="preserve">, Aviles, Corral, &amp; </w:t>
      </w:r>
      <w:proofErr w:type="spellStart"/>
      <w:r w:rsidR="00575829" w:rsidRPr="00527FA4">
        <w:rPr>
          <w:rFonts w:eastAsia="Times New Roman" w:cs="Times New Roman"/>
          <w:color w:val="000000"/>
        </w:rPr>
        <w:t>Carreiras</w:t>
      </w:r>
      <w:proofErr w:type="spellEnd"/>
      <w:r w:rsidR="00575829" w:rsidRPr="00527FA4">
        <w:rPr>
          <w:rFonts w:cs="Times New Roman"/>
        </w:rPr>
        <w:t>, 2010</w:t>
      </w:r>
      <w:r w:rsidR="009A721E" w:rsidRPr="00527FA4">
        <w:rPr>
          <w:rFonts w:cs="Times New Roman"/>
        </w:rPr>
        <w:t>), Spanish (</w:t>
      </w:r>
      <w:proofErr w:type="spellStart"/>
      <w:r w:rsidR="00575829" w:rsidRPr="00527FA4">
        <w:rPr>
          <w:rFonts w:eastAsia="Times New Roman" w:cs="Times New Roman"/>
          <w:color w:val="000000"/>
        </w:rPr>
        <w:t>Cuetos</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Glez-Nosti</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Barbon</w:t>
      </w:r>
      <w:proofErr w:type="spellEnd"/>
      <w:r w:rsidR="00575829" w:rsidRPr="00527FA4">
        <w:rPr>
          <w:rFonts w:eastAsia="Times New Roman" w:cs="Times New Roman"/>
          <w:color w:val="000000"/>
        </w:rPr>
        <w:t xml:space="preserve">, &amp; </w:t>
      </w:r>
      <w:proofErr w:type="spellStart"/>
      <w:r w:rsidR="00575829" w:rsidRPr="00527FA4">
        <w:rPr>
          <w:rFonts w:eastAsia="Times New Roman" w:cs="Times New Roman"/>
          <w:color w:val="000000"/>
        </w:rPr>
        <w:t>Brysbaert</w:t>
      </w:r>
      <w:proofErr w:type="spellEnd"/>
      <w:r w:rsidR="00575829" w:rsidRPr="00527FA4">
        <w:rPr>
          <w:rFonts w:eastAsia="Times New Roman" w:cs="Times New Roman"/>
          <w:color w:val="000000"/>
        </w:rPr>
        <w:t>, 2011</w:t>
      </w:r>
      <w:r w:rsidR="009A721E" w:rsidRPr="00527FA4">
        <w:rPr>
          <w:rFonts w:cs="Times New Roman"/>
        </w:rPr>
        <w:t>), Chinese (</w:t>
      </w:r>
      <w:proofErr w:type="spellStart"/>
      <w:r w:rsidR="00575829" w:rsidRPr="00527FA4">
        <w:rPr>
          <w:rFonts w:eastAsia="Times New Roman" w:cs="Times New Roman"/>
          <w:color w:val="000000"/>
        </w:rPr>
        <w:t>Cai</w:t>
      </w:r>
      <w:proofErr w:type="spellEnd"/>
      <w:r w:rsidR="00575829" w:rsidRPr="00527FA4">
        <w:rPr>
          <w:rFonts w:eastAsia="Times New Roman" w:cs="Times New Roman"/>
          <w:color w:val="000000"/>
        </w:rPr>
        <w:t xml:space="preserve"> &amp; </w:t>
      </w:r>
      <w:proofErr w:type="spellStart"/>
      <w:r w:rsidR="00575829" w:rsidRPr="00527FA4">
        <w:rPr>
          <w:rFonts w:eastAsia="Times New Roman" w:cs="Times New Roman"/>
          <w:color w:val="000000"/>
        </w:rPr>
        <w:t>Brysbaert</w:t>
      </w:r>
      <w:proofErr w:type="spellEnd"/>
      <w:r w:rsidR="00575829" w:rsidRPr="00527FA4">
        <w:rPr>
          <w:rFonts w:cs="Times New Roman"/>
        </w:rPr>
        <w:t>, 2010</w:t>
      </w:r>
      <w:r w:rsidR="009A721E" w:rsidRPr="00527FA4">
        <w:rPr>
          <w:rFonts w:cs="Times New Roman"/>
        </w:rPr>
        <w:t>), French (</w:t>
      </w:r>
      <w:r w:rsidR="00575829" w:rsidRPr="00527FA4">
        <w:rPr>
          <w:rFonts w:eastAsia="Times New Roman" w:cs="Times New Roman"/>
          <w:color w:val="000000"/>
        </w:rPr>
        <w:t xml:space="preserve">New, </w:t>
      </w:r>
      <w:proofErr w:type="spellStart"/>
      <w:r w:rsidR="00575829" w:rsidRPr="00527FA4">
        <w:rPr>
          <w:rFonts w:eastAsia="Times New Roman" w:cs="Times New Roman"/>
          <w:color w:val="000000"/>
        </w:rPr>
        <w:t>Brysbaert</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Veronis</w:t>
      </w:r>
      <w:proofErr w:type="spellEnd"/>
      <w:r w:rsidR="00575829" w:rsidRPr="00527FA4">
        <w:rPr>
          <w:rFonts w:eastAsia="Times New Roman" w:cs="Times New Roman"/>
          <w:color w:val="000000"/>
        </w:rPr>
        <w:t xml:space="preserve">, &amp; </w:t>
      </w:r>
      <w:r w:rsidR="00575829" w:rsidRPr="00E91D8D">
        <w:rPr>
          <w:rFonts w:eastAsia="Times New Roman" w:cs="Times New Roman"/>
          <w:color w:val="000000"/>
        </w:rPr>
        <w:t>Pallier, 2007</w:t>
      </w:r>
      <w:r w:rsidR="009A721E" w:rsidRPr="00E91D8D">
        <w:rPr>
          <w:rFonts w:cs="Times New Roman"/>
        </w:rPr>
        <w:t>), British English (</w:t>
      </w:r>
      <w:r w:rsidR="00575829" w:rsidRPr="00E91D8D">
        <w:rPr>
          <w:rFonts w:eastAsia="Times New Roman" w:cs="Times New Roman"/>
          <w:color w:val="000000"/>
        </w:rPr>
        <w:t xml:space="preserve">van </w:t>
      </w:r>
      <w:proofErr w:type="spellStart"/>
      <w:r w:rsidR="00575829" w:rsidRPr="00E91D8D">
        <w:rPr>
          <w:rFonts w:eastAsia="Times New Roman" w:cs="Times New Roman"/>
          <w:color w:val="000000"/>
        </w:rPr>
        <w:t>Heuven</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Mandera</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Keuleers</w:t>
      </w:r>
      <w:proofErr w:type="spellEnd"/>
      <w:r w:rsidR="00575829" w:rsidRPr="00E91D8D">
        <w:rPr>
          <w:rFonts w:eastAsia="Times New Roman" w:cs="Times New Roman"/>
          <w:color w:val="000000"/>
        </w:rPr>
        <w:t xml:space="preserve">, &amp; </w:t>
      </w:r>
      <w:proofErr w:type="spellStart"/>
      <w:r w:rsidR="00575829" w:rsidRPr="00E91D8D">
        <w:rPr>
          <w:rFonts w:eastAsia="Times New Roman" w:cs="Times New Roman"/>
          <w:color w:val="000000"/>
        </w:rPr>
        <w:t>Brysbaert</w:t>
      </w:r>
      <w:proofErr w:type="spellEnd"/>
      <w:r w:rsidR="00575829" w:rsidRPr="00E91D8D">
        <w:rPr>
          <w:rFonts w:eastAsia="Times New Roman" w:cs="Times New Roman"/>
          <w:color w:val="000000"/>
        </w:rPr>
        <w:t>, 2013</w:t>
      </w:r>
      <w:r w:rsidR="009A721E" w:rsidRPr="00E91D8D">
        <w:rPr>
          <w:rFonts w:cs="Times New Roman"/>
        </w:rPr>
        <w:t>), and German (</w:t>
      </w:r>
      <w:proofErr w:type="spellStart"/>
      <w:r w:rsidR="00575829" w:rsidRPr="00E91D8D">
        <w:rPr>
          <w:rFonts w:eastAsia="Times New Roman" w:cs="Times New Roman"/>
          <w:color w:val="000000"/>
        </w:rPr>
        <w:t>Brysbaert</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Buchmeier</w:t>
      </w:r>
      <w:proofErr w:type="spellEnd"/>
      <w:r w:rsidR="00575829" w:rsidRPr="00E91D8D">
        <w:rPr>
          <w:rFonts w:eastAsia="Times New Roman" w:cs="Times New Roman"/>
          <w:color w:val="000000"/>
        </w:rPr>
        <w:t xml:space="preserve">, Conrad, </w:t>
      </w:r>
      <w:proofErr w:type="spellStart"/>
      <w:r w:rsidR="00575829" w:rsidRPr="00E91D8D">
        <w:rPr>
          <w:rFonts w:eastAsia="Times New Roman" w:cs="Times New Roman"/>
          <w:color w:val="000000"/>
        </w:rPr>
        <w:t>Jacbos</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Bolte</w:t>
      </w:r>
      <w:proofErr w:type="spellEnd"/>
      <w:r w:rsidR="00575829" w:rsidRPr="00E91D8D">
        <w:rPr>
          <w:rFonts w:eastAsia="Times New Roman" w:cs="Times New Roman"/>
          <w:color w:val="000000"/>
        </w:rPr>
        <w:t xml:space="preserve">, &amp; </w:t>
      </w:r>
      <w:proofErr w:type="spellStart"/>
      <w:r w:rsidR="00575829" w:rsidRPr="00E91D8D">
        <w:rPr>
          <w:rFonts w:eastAsia="Times New Roman" w:cs="Times New Roman"/>
          <w:color w:val="000000"/>
        </w:rPr>
        <w:t>Bohl</w:t>
      </w:r>
      <w:proofErr w:type="spellEnd"/>
      <w:r w:rsidR="00575829" w:rsidRPr="00E91D8D">
        <w:rPr>
          <w:rFonts w:eastAsia="Times New Roman" w:cs="Times New Roman"/>
          <w:color w:val="000000"/>
        </w:rPr>
        <w:t>, 2011</w:t>
      </w:r>
      <w:r w:rsidR="009A721E" w:rsidRPr="00E91D8D">
        <w:rPr>
          <w:rFonts w:cs="Times New Roman"/>
        </w:rPr>
        <w:t>).</w:t>
      </w:r>
    </w:p>
    <w:p w:rsidR="00066512" w:rsidRDefault="00527FA4" w:rsidP="00806687">
      <w:pPr>
        <w:spacing w:line="480" w:lineRule="auto"/>
        <w:rPr>
          <w:rFonts w:cs="Times New Roman"/>
        </w:rPr>
      </w:pPr>
      <w:r w:rsidRPr="00E91D8D">
        <w:rPr>
          <w:rFonts w:cs="Times New Roman"/>
        </w:rPr>
        <w:tab/>
      </w:r>
      <w:r w:rsidRPr="00B9077A">
        <w:rPr>
          <w:rFonts w:cs="Times New Roman"/>
        </w:rPr>
        <w:t xml:space="preserve">The Lexicon </w:t>
      </w:r>
      <w:r w:rsidR="004E3750" w:rsidRPr="00B9077A">
        <w:rPr>
          <w:rFonts w:cs="Times New Roman"/>
        </w:rPr>
        <w:t>projects created</w:t>
      </w:r>
      <w:r w:rsidR="00931111" w:rsidRPr="00B9077A">
        <w:rPr>
          <w:rFonts w:cs="Times New Roman"/>
        </w:rPr>
        <w:t xml:space="preserve"> </w:t>
      </w:r>
      <w:r w:rsidR="004E3750" w:rsidRPr="00B9077A">
        <w:rPr>
          <w:rFonts w:cs="Times New Roman"/>
        </w:rPr>
        <w:t>l</w:t>
      </w:r>
      <w:r w:rsidR="00931111" w:rsidRPr="00B9077A">
        <w:rPr>
          <w:rFonts w:cs="Times New Roman"/>
        </w:rPr>
        <w:t>arge database</w:t>
      </w:r>
      <w:r w:rsidR="004E3750" w:rsidRPr="00B9077A">
        <w:rPr>
          <w:rFonts w:cs="Times New Roman"/>
        </w:rPr>
        <w:t>s</w:t>
      </w:r>
      <w:r w:rsidR="00931111" w:rsidRPr="00B9077A">
        <w:rPr>
          <w:rFonts w:cs="Times New Roman"/>
        </w:rPr>
        <w:t xml:space="preserve"> of</w:t>
      </w:r>
      <w:r w:rsidR="004E3750" w:rsidRPr="00B9077A">
        <w:rPr>
          <w:rFonts w:cs="Times New Roman"/>
        </w:rPr>
        <w:t xml:space="preserve"> validated mono- and multisyllabic words to assist in the creation of controlled experimental stimuli sets for future experiments.  These databases contain lexical decision and naming response times, as well as typical word confound variables such as orthographic neighborhood, phonological and morphological characteristics. While the English Lexicon Project (</w:t>
      </w:r>
      <w:proofErr w:type="spellStart"/>
      <w:r w:rsidR="004E3750" w:rsidRPr="00B9077A">
        <w:rPr>
          <w:rFonts w:cs="Times New Roman"/>
        </w:rPr>
        <w:t>Balota</w:t>
      </w:r>
      <w:proofErr w:type="spellEnd"/>
      <w:r w:rsidR="004E3750" w:rsidRPr="00B9077A">
        <w:rPr>
          <w:rFonts w:cs="Times New Roman"/>
        </w:rPr>
        <w:t xml:space="preserve"> et al., 2007) is the most cited of the lexicons, other languages include Chinese (</w:t>
      </w:r>
      <w:r w:rsidR="00E91D8D" w:rsidRPr="00B9077A">
        <w:rPr>
          <w:rFonts w:eastAsia="Times New Roman" w:cs="Times New Roman"/>
          <w:color w:val="000000"/>
        </w:rPr>
        <w:t xml:space="preserve">Sze, Rickard </w:t>
      </w:r>
      <w:proofErr w:type="spellStart"/>
      <w:r w:rsidR="00E91D8D" w:rsidRPr="00B9077A">
        <w:rPr>
          <w:rFonts w:eastAsia="Times New Roman" w:cs="Times New Roman"/>
          <w:color w:val="000000"/>
        </w:rPr>
        <w:t>Liow</w:t>
      </w:r>
      <w:proofErr w:type="spellEnd"/>
      <w:r w:rsidR="00E91D8D" w:rsidRPr="00B9077A">
        <w:rPr>
          <w:rFonts w:eastAsia="Times New Roman" w:cs="Times New Roman"/>
          <w:color w:val="000000"/>
        </w:rPr>
        <w:t>, &amp; Yap, 2013</w:t>
      </w:r>
      <w:r w:rsidR="004E3750" w:rsidRPr="00B9077A">
        <w:rPr>
          <w:rFonts w:cs="Times New Roman"/>
        </w:rPr>
        <w:t>), Malay</w:t>
      </w:r>
      <w:r w:rsidR="00E91D8D" w:rsidRPr="00B9077A">
        <w:rPr>
          <w:rFonts w:cs="Times New Roman"/>
        </w:rPr>
        <w:t xml:space="preserve"> (</w:t>
      </w:r>
      <w:r w:rsidR="00E91D8D" w:rsidRPr="00B9077A">
        <w:rPr>
          <w:rFonts w:eastAsia="Times New Roman" w:cs="Times New Roman"/>
          <w:color w:val="000000"/>
        </w:rPr>
        <w:t xml:space="preserve">Yap, </w:t>
      </w:r>
      <w:proofErr w:type="spellStart"/>
      <w:r w:rsidR="00E91D8D" w:rsidRPr="00B9077A">
        <w:rPr>
          <w:rFonts w:eastAsia="Times New Roman" w:cs="Times New Roman"/>
          <w:color w:val="000000"/>
        </w:rPr>
        <w:t>Liow</w:t>
      </w:r>
      <w:proofErr w:type="spellEnd"/>
      <w:r w:rsidR="00E91D8D" w:rsidRPr="00B9077A">
        <w:rPr>
          <w:rFonts w:eastAsia="Times New Roman" w:cs="Times New Roman"/>
          <w:color w:val="000000"/>
        </w:rPr>
        <w:t xml:space="preserve">, </w:t>
      </w:r>
      <w:proofErr w:type="spellStart"/>
      <w:r w:rsidR="00E91D8D" w:rsidRPr="00B9077A">
        <w:rPr>
          <w:rFonts w:eastAsia="Times New Roman" w:cs="Times New Roman"/>
          <w:color w:val="000000"/>
        </w:rPr>
        <w:t>Jalil</w:t>
      </w:r>
      <w:proofErr w:type="spellEnd"/>
      <w:r w:rsidR="00E91D8D" w:rsidRPr="00B9077A">
        <w:rPr>
          <w:rFonts w:eastAsia="Times New Roman" w:cs="Times New Roman"/>
          <w:color w:val="000000"/>
        </w:rPr>
        <w:t xml:space="preserve">, &amp; </w:t>
      </w:r>
      <w:proofErr w:type="spellStart"/>
      <w:r w:rsidR="00E91D8D" w:rsidRPr="00B9077A">
        <w:rPr>
          <w:rFonts w:eastAsia="Times New Roman" w:cs="Times New Roman"/>
          <w:color w:val="000000"/>
        </w:rPr>
        <w:t>Faizal</w:t>
      </w:r>
      <w:proofErr w:type="spellEnd"/>
      <w:r w:rsidR="00E91D8D" w:rsidRPr="00B9077A">
        <w:rPr>
          <w:rFonts w:cs="Times New Roman"/>
        </w:rPr>
        <w:t>, 2010)</w:t>
      </w:r>
      <w:r w:rsidR="004E3750" w:rsidRPr="00B9077A">
        <w:rPr>
          <w:rFonts w:cs="Times New Roman"/>
        </w:rPr>
        <w:t>, Dutch</w:t>
      </w:r>
      <w:r w:rsidR="00E91D8D" w:rsidRPr="00B9077A">
        <w:rPr>
          <w:rFonts w:cs="Times New Roman"/>
        </w:rPr>
        <w:t xml:space="preserve"> (</w:t>
      </w:r>
      <w:proofErr w:type="spellStart"/>
      <w:r w:rsidR="00E91D8D" w:rsidRPr="00B9077A">
        <w:rPr>
          <w:rFonts w:eastAsia="Times New Roman" w:cs="Times New Roman"/>
          <w:color w:val="000000"/>
        </w:rPr>
        <w:t>Keuleers</w:t>
      </w:r>
      <w:proofErr w:type="spellEnd"/>
      <w:r w:rsidR="00E91D8D" w:rsidRPr="00B9077A">
        <w:rPr>
          <w:rFonts w:eastAsia="Times New Roman" w:cs="Times New Roman"/>
          <w:color w:val="000000"/>
        </w:rPr>
        <w:t xml:space="preserve">, </w:t>
      </w:r>
      <w:proofErr w:type="spellStart"/>
      <w:r w:rsidR="00E91D8D" w:rsidRPr="00B9077A">
        <w:rPr>
          <w:rFonts w:eastAsia="Times New Roman" w:cs="Times New Roman"/>
          <w:color w:val="000000"/>
        </w:rPr>
        <w:t>Diependaele</w:t>
      </w:r>
      <w:proofErr w:type="spellEnd"/>
      <w:r w:rsidR="00E91D8D" w:rsidRPr="00B9077A">
        <w:rPr>
          <w:rFonts w:eastAsia="Times New Roman" w:cs="Times New Roman"/>
          <w:color w:val="000000"/>
        </w:rPr>
        <w:t xml:space="preserve">, &amp; </w:t>
      </w:r>
      <w:proofErr w:type="spellStart"/>
      <w:r w:rsidR="00E91D8D" w:rsidRPr="00B9077A">
        <w:rPr>
          <w:rFonts w:eastAsia="Times New Roman" w:cs="Times New Roman"/>
          <w:color w:val="000000"/>
        </w:rPr>
        <w:t>Brysbaert</w:t>
      </w:r>
      <w:proofErr w:type="spellEnd"/>
      <w:r w:rsidR="00E91D8D" w:rsidRPr="00B9077A">
        <w:rPr>
          <w:rFonts w:eastAsia="Times New Roman" w:cs="Times New Roman"/>
          <w:color w:val="000000"/>
        </w:rPr>
        <w:t>, 2010)</w:t>
      </w:r>
      <w:r w:rsidR="004E3750" w:rsidRPr="00B9077A">
        <w:rPr>
          <w:rFonts w:cs="Times New Roman"/>
        </w:rPr>
        <w:t>, and British English</w:t>
      </w:r>
      <w:r w:rsidR="00E91D8D" w:rsidRPr="00B9077A">
        <w:rPr>
          <w:rFonts w:cs="Times New Roman"/>
        </w:rPr>
        <w:t xml:space="preserve"> (</w:t>
      </w:r>
      <w:proofErr w:type="spellStart"/>
      <w:r w:rsidR="00E91D8D" w:rsidRPr="00B9077A">
        <w:rPr>
          <w:rFonts w:eastAsia="Times New Roman" w:cs="Times New Roman"/>
          <w:color w:val="000000"/>
        </w:rPr>
        <w:t>Keuleers</w:t>
      </w:r>
      <w:proofErr w:type="spellEnd"/>
      <w:r w:rsidR="00E91D8D" w:rsidRPr="00B9077A">
        <w:rPr>
          <w:rFonts w:eastAsia="Times New Roman" w:cs="Times New Roman"/>
          <w:color w:val="000000"/>
        </w:rPr>
        <w:t xml:space="preserve">, Lacey, </w:t>
      </w:r>
      <w:proofErr w:type="spellStart"/>
      <w:r w:rsidR="00E91D8D" w:rsidRPr="00B9077A">
        <w:rPr>
          <w:rFonts w:eastAsia="Times New Roman" w:cs="Times New Roman"/>
          <w:color w:val="000000"/>
        </w:rPr>
        <w:t>Rastle</w:t>
      </w:r>
      <w:proofErr w:type="spellEnd"/>
      <w:r w:rsidR="00E91D8D" w:rsidRPr="00B9077A">
        <w:rPr>
          <w:rFonts w:eastAsia="Times New Roman" w:cs="Times New Roman"/>
          <w:color w:val="000000"/>
        </w:rPr>
        <w:t xml:space="preserve">, &amp; </w:t>
      </w:r>
      <w:proofErr w:type="spellStart"/>
      <w:r w:rsidR="00E91D8D" w:rsidRPr="00B9077A">
        <w:rPr>
          <w:rFonts w:eastAsia="Times New Roman" w:cs="Times New Roman"/>
          <w:color w:val="000000"/>
        </w:rPr>
        <w:t>Brysbaert</w:t>
      </w:r>
      <w:proofErr w:type="spellEnd"/>
      <w:r w:rsidR="00E91D8D" w:rsidRPr="00B9077A">
        <w:rPr>
          <w:rFonts w:eastAsia="Times New Roman" w:cs="Times New Roman"/>
          <w:color w:val="000000"/>
        </w:rPr>
        <w:t>, 2012).</w:t>
      </w:r>
      <w:r w:rsidR="004E3750" w:rsidRPr="00B9077A">
        <w:rPr>
          <w:rFonts w:cs="Times New Roman"/>
        </w:rPr>
        <w:t xml:space="preserve"> </w:t>
      </w:r>
      <w:r w:rsidR="00241C6C" w:rsidRPr="00B9077A">
        <w:rPr>
          <w:rFonts w:cs="Times New Roman"/>
        </w:rPr>
        <w:t xml:space="preserve">Another twenty or so similar lexical database publications </w:t>
      </w:r>
      <w:r w:rsidR="00241C6C" w:rsidRPr="00B9077A">
        <w:rPr>
          <w:rFonts w:cs="Times New Roman"/>
        </w:rPr>
        <w:lastRenderedPageBreak/>
        <w:t>can be found in the literature covering French</w:t>
      </w:r>
      <w:r w:rsidR="00B9077A" w:rsidRPr="00B9077A">
        <w:rPr>
          <w:rFonts w:cs="Times New Roman"/>
        </w:rPr>
        <w:t xml:space="preserve"> (</w:t>
      </w:r>
      <w:proofErr w:type="spellStart"/>
      <w:r w:rsidR="00B9077A" w:rsidRPr="00B9077A">
        <w:rPr>
          <w:rFonts w:eastAsia="Times New Roman" w:cs="Times New Roman"/>
          <w:color w:val="000000"/>
        </w:rPr>
        <w:t>Lete</w:t>
      </w:r>
      <w:proofErr w:type="spellEnd"/>
      <w:r w:rsidR="00B9077A" w:rsidRPr="00B9077A">
        <w:rPr>
          <w:rFonts w:eastAsia="Times New Roman" w:cs="Times New Roman"/>
          <w:color w:val="000000"/>
        </w:rPr>
        <w:t xml:space="preserve">, </w:t>
      </w:r>
      <w:proofErr w:type="spellStart"/>
      <w:r w:rsidR="00B9077A" w:rsidRPr="00B9077A">
        <w:rPr>
          <w:rFonts w:eastAsia="Times New Roman" w:cs="Times New Roman"/>
          <w:color w:val="000000"/>
        </w:rPr>
        <w:t>Sprenger-Charolles</w:t>
      </w:r>
      <w:proofErr w:type="spellEnd"/>
      <w:r w:rsidR="00B9077A" w:rsidRPr="00B9077A">
        <w:rPr>
          <w:rFonts w:eastAsia="Times New Roman" w:cs="Times New Roman"/>
          <w:color w:val="000000"/>
        </w:rPr>
        <w:t>, &amp; Cole, 2004)</w:t>
      </w:r>
      <w:r w:rsidR="00241C6C" w:rsidRPr="00B9077A">
        <w:rPr>
          <w:rFonts w:cs="Times New Roman"/>
        </w:rPr>
        <w:t>, Italian</w:t>
      </w:r>
      <w:r w:rsidR="00B9077A" w:rsidRPr="00B9077A">
        <w:rPr>
          <w:rFonts w:cs="Times New Roman"/>
        </w:rPr>
        <w:t xml:space="preserve"> (</w:t>
      </w:r>
      <w:proofErr w:type="spellStart"/>
      <w:r w:rsidR="00B9077A" w:rsidRPr="00B9077A">
        <w:rPr>
          <w:rFonts w:eastAsia="Times New Roman" w:cs="Times New Roman"/>
          <w:color w:val="000000"/>
        </w:rPr>
        <w:t>Barca</w:t>
      </w:r>
      <w:proofErr w:type="spellEnd"/>
      <w:r w:rsidR="00B9077A" w:rsidRPr="00B9077A">
        <w:rPr>
          <w:rFonts w:eastAsia="Times New Roman" w:cs="Times New Roman"/>
          <w:color w:val="000000"/>
        </w:rPr>
        <w:t xml:space="preserve">, </w:t>
      </w:r>
      <w:proofErr w:type="spellStart"/>
      <w:r w:rsidR="00B9077A" w:rsidRPr="00B9077A">
        <w:rPr>
          <w:rFonts w:eastAsia="Times New Roman" w:cs="Times New Roman"/>
          <w:color w:val="000000"/>
        </w:rPr>
        <w:t>Burani</w:t>
      </w:r>
      <w:proofErr w:type="spellEnd"/>
      <w:r w:rsidR="00B9077A" w:rsidRPr="00B9077A">
        <w:rPr>
          <w:rFonts w:eastAsia="Times New Roman" w:cs="Times New Roman"/>
          <w:color w:val="000000"/>
        </w:rPr>
        <w:t>, &amp; Arduino, 2002)</w:t>
      </w:r>
      <w:r w:rsidR="00241C6C" w:rsidRPr="00B9077A">
        <w:rPr>
          <w:rFonts w:cs="Times New Roman"/>
        </w:rPr>
        <w:t>, Arabic</w:t>
      </w:r>
      <w:r w:rsidR="00B9077A" w:rsidRPr="00B9077A">
        <w:rPr>
          <w:rFonts w:cs="Times New Roman"/>
        </w:rPr>
        <w:t xml:space="preserve"> (</w:t>
      </w:r>
      <w:proofErr w:type="spellStart"/>
      <w:r w:rsidR="00B9077A" w:rsidRPr="00B9077A">
        <w:rPr>
          <w:rFonts w:eastAsia="Times New Roman" w:cs="Times New Roman"/>
          <w:color w:val="000000"/>
        </w:rPr>
        <w:t>Boudelaa</w:t>
      </w:r>
      <w:proofErr w:type="spellEnd"/>
      <w:r w:rsidR="00B9077A" w:rsidRPr="00B9077A">
        <w:rPr>
          <w:rFonts w:eastAsia="Times New Roman" w:cs="Times New Roman"/>
          <w:color w:val="000000"/>
        </w:rPr>
        <w:t xml:space="preserve"> &amp; </w:t>
      </w:r>
      <w:proofErr w:type="spellStart"/>
      <w:r w:rsidR="00B9077A" w:rsidRPr="00B9077A">
        <w:rPr>
          <w:rFonts w:eastAsia="Times New Roman" w:cs="Times New Roman"/>
          <w:color w:val="000000"/>
        </w:rPr>
        <w:t>Marslen</w:t>
      </w:r>
      <w:proofErr w:type="spellEnd"/>
      <w:r w:rsidR="00B9077A" w:rsidRPr="00B9077A">
        <w:rPr>
          <w:rFonts w:eastAsia="Times New Roman" w:cs="Times New Roman"/>
          <w:color w:val="000000"/>
        </w:rPr>
        <w:t>-Wilson</w:t>
      </w:r>
      <w:r w:rsidR="00B9077A" w:rsidRPr="00B9077A">
        <w:rPr>
          <w:rFonts w:cs="Times New Roman"/>
        </w:rPr>
        <w:t>, 2010)</w:t>
      </w:r>
      <w:r w:rsidR="00241C6C" w:rsidRPr="00B9077A">
        <w:rPr>
          <w:rFonts w:cs="Times New Roman"/>
        </w:rPr>
        <w:t>, and Portuguese (</w:t>
      </w:r>
      <w:proofErr w:type="spellStart"/>
      <w:r w:rsidR="00241C6C" w:rsidRPr="00B9077A">
        <w:rPr>
          <w:rFonts w:eastAsia="Times New Roman" w:cs="Times New Roman"/>
          <w:color w:val="000000"/>
        </w:rPr>
        <w:t>Soares</w:t>
      </w:r>
      <w:proofErr w:type="spellEnd"/>
      <w:r w:rsidR="00C767AB">
        <w:rPr>
          <w:rFonts w:eastAsia="Times New Roman" w:cs="Times New Roman"/>
          <w:color w:val="000000"/>
        </w:rPr>
        <w:t xml:space="preserve"> et al.</w:t>
      </w:r>
      <w:r w:rsidR="00241C6C" w:rsidRPr="00B9077A">
        <w:rPr>
          <w:rFonts w:eastAsia="Times New Roman" w:cs="Times New Roman"/>
          <w:color w:val="000000"/>
        </w:rPr>
        <w:t>, 2013)</w:t>
      </w:r>
      <w:r w:rsidR="00241C6C" w:rsidRPr="00B9077A">
        <w:rPr>
          <w:rFonts w:cs="Times New Roman"/>
        </w:rPr>
        <w:t>.</w:t>
      </w:r>
      <w:r w:rsidR="00066512">
        <w:rPr>
          <w:rFonts w:cs="Times New Roman"/>
        </w:rPr>
        <w:t xml:space="preserve"> </w:t>
      </w:r>
    </w:p>
    <w:p w:rsidR="00025CEE" w:rsidRPr="00326B9C" w:rsidRDefault="00066512" w:rsidP="00326B9C">
      <w:pPr>
        <w:spacing w:line="480" w:lineRule="auto"/>
        <w:ind w:firstLine="720"/>
        <w:rPr>
          <w:rFonts w:cs="Times New Roman"/>
        </w:rPr>
      </w:pPr>
      <w:r>
        <w:rPr>
          <w:rFonts w:cs="Times New Roman"/>
        </w:rPr>
        <w:t xml:space="preserve">The availability of big data has augmented the psycholinguistic literature, but these projects are certainly time consuming </w:t>
      </w:r>
      <w:r w:rsidR="00542BB1">
        <w:rPr>
          <w:rFonts w:cs="Times New Roman"/>
        </w:rPr>
        <w:t>due to</w:t>
      </w:r>
      <w:r>
        <w:rPr>
          <w:rFonts w:cs="Times New Roman"/>
        </w:rPr>
        <w:t xml:space="preserve"> the amount of participant data required to achieve reliable and stable norms. </w:t>
      </w:r>
      <w:r w:rsidR="00806687">
        <w:rPr>
          <w:rFonts w:cs="Times New Roman"/>
        </w:rPr>
        <w:t xml:space="preserve"> </w:t>
      </w:r>
      <w:r>
        <w:rPr>
          <w:rFonts w:cs="Times New Roman"/>
        </w:rPr>
        <w:t>The solution potentially lies in several avenues of easily obtainable data. First, Amazon’s Mechanical Turk</w:t>
      </w:r>
      <w:r w:rsidR="00693A40">
        <w:rPr>
          <w:rFonts w:cs="Times New Roman"/>
        </w:rPr>
        <w:t xml:space="preserve">, an online crowdsourcing avenue that allows researchers </w:t>
      </w:r>
      <w:r w:rsidR="00C6465F">
        <w:rPr>
          <w:rFonts w:cs="Times New Roman"/>
        </w:rPr>
        <w:t>to</w:t>
      </w:r>
      <w:r w:rsidR="00693A40">
        <w:rPr>
          <w:rFonts w:cs="Times New Roman"/>
        </w:rPr>
        <w:t xml:space="preserve"> pay users to complete questionnaires,</w:t>
      </w:r>
      <w:r>
        <w:rPr>
          <w:rFonts w:cs="Times New Roman"/>
        </w:rPr>
        <w:t xml:space="preserve"> has shown to be a reliable, diverse participant pool made available at very low cost (</w:t>
      </w:r>
      <w:proofErr w:type="spellStart"/>
      <w:r w:rsidRPr="00066512">
        <w:rPr>
          <w:rFonts w:cs="Times New Roman"/>
        </w:rPr>
        <w:t>Buhrmester</w:t>
      </w:r>
      <w:proofErr w:type="spellEnd"/>
      <w:r w:rsidRPr="00066512">
        <w:rPr>
          <w:rFonts w:cs="Times New Roman"/>
        </w:rPr>
        <w:t xml:space="preserve">, </w:t>
      </w:r>
      <w:proofErr w:type="spellStart"/>
      <w:r w:rsidRPr="00066512">
        <w:rPr>
          <w:rFonts w:cs="Times New Roman"/>
        </w:rPr>
        <w:t>Kwang</w:t>
      </w:r>
      <w:proofErr w:type="spellEnd"/>
      <w:r w:rsidRPr="00066512">
        <w:rPr>
          <w:rFonts w:cs="Times New Roman"/>
        </w:rPr>
        <w:t xml:space="preserve">, &amp; Gosling, </w:t>
      </w:r>
      <w:r>
        <w:rPr>
          <w:rFonts w:cs="Times New Roman"/>
        </w:rPr>
        <w:t>2011</w:t>
      </w:r>
      <w:r w:rsidR="00D93CCB">
        <w:rPr>
          <w:rFonts w:cs="Times New Roman"/>
        </w:rPr>
        <w:t xml:space="preserve">; Mason &amp; </w:t>
      </w:r>
      <w:proofErr w:type="spellStart"/>
      <w:r w:rsidR="00D93CCB">
        <w:rPr>
          <w:rFonts w:cs="Times New Roman"/>
        </w:rPr>
        <w:t>Suri</w:t>
      </w:r>
      <w:proofErr w:type="spellEnd"/>
      <w:r w:rsidR="00D93CCB">
        <w:rPr>
          <w:rFonts w:cs="Times New Roman"/>
        </w:rPr>
        <w:t>, 2012</w:t>
      </w:r>
      <w:r>
        <w:rPr>
          <w:rFonts w:cs="Times New Roman"/>
        </w:rPr>
        <w:t>).</w:t>
      </w:r>
      <w:r w:rsidR="001E37EC">
        <w:rPr>
          <w:rFonts w:cs="Times New Roman"/>
        </w:rPr>
        <w:t xml:space="preserve"> Researchers can pre-screen for specific populations, as well as post-screen surveys for incomplete or inappropriate responses</w:t>
      </w:r>
      <w:r w:rsidR="004827BD">
        <w:rPr>
          <w:rFonts w:cs="Times New Roman"/>
        </w:rPr>
        <w:t>, thus saving time and money with the elimination of poor data.</w:t>
      </w:r>
      <w:r w:rsidR="00884DE2">
        <w:rPr>
          <w:rFonts w:cs="Times New Roman"/>
        </w:rPr>
        <w:t xml:space="preserve"> Because of the popularity of Mechanical Turk, large amounts of data can be collected in shorter time periods than traditional experiments.</w:t>
      </w:r>
      <w:r w:rsidR="001E37EC">
        <w:rPr>
          <w:rFonts w:cs="Times New Roman"/>
        </w:rPr>
        <w:t xml:space="preserve"> </w:t>
      </w:r>
      <w:r w:rsidR="00D93CCB">
        <w:rPr>
          <w:rFonts w:cs="Times New Roman"/>
        </w:rPr>
        <w:t xml:space="preserve">Mechanical Turk has been used to collect data for semantic word pair norms (Buchanan, Holmes, </w:t>
      </w:r>
      <w:proofErr w:type="spellStart"/>
      <w:r w:rsidR="00D93CCB">
        <w:rPr>
          <w:rFonts w:cs="Times New Roman"/>
        </w:rPr>
        <w:t>Teasley</w:t>
      </w:r>
      <w:proofErr w:type="spellEnd"/>
      <w:r w:rsidR="00D93CCB">
        <w:rPr>
          <w:rFonts w:cs="Times New Roman"/>
        </w:rPr>
        <w:t xml:space="preserve">, &amp; </w:t>
      </w:r>
      <w:r w:rsidR="00C3415B">
        <w:rPr>
          <w:rFonts w:cs="Times New Roman"/>
        </w:rPr>
        <w:t>Hutchison, 2013), age of acquisition ratings (</w:t>
      </w:r>
      <w:proofErr w:type="spellStart"/>
      <w:r w:rsidR="00C3415B" w:rsidRPr="00C3415B">
        <w:rPr>
          <w:rFonts w:cs="Times New Roman"/>
        </w:rPr>
        <w:t>Kuperman</w:t>
      </w:r>
      <w:proofErr w:type="spellEnd"/>
      <w:r w:rsidR="00C3415B" w:rsidRPr="00C3415B">
        <w:rPr>
          <w:rFonts w:cs="Times New Roman"/>
        </w:rPr>
        <w:t xml:space="preserve">, </w:t>
      </w:r>
      <w:proofErr w:type="spellStart"/>
      <w:r w:rsidR="00C3415B" w:rsidRPr="00C3415B">
        <w:rPr>
          <w:rFonts w:cs="Times New Roman"/>
        </w:rPr>
        <w:t>Stadthagen</w:t>
      </w:r>
      <w:proofErr w:type="spellEnd"/>
      <w:r w:rsidR="00C3415B" w:rsidRPr="00C3415B">
        <w:rPr>
          <w:rFonts w:cs="Times New Roman"/>
        </w:rPr>
        <w:t xml:space="preserve">-Gonzalez, &amp; </w:t>
      </w:r>
      <w:proofErr w:type="spellStart"/>
      <w:r w:rsidR="00C3415B" w:rsidRPr="00C3415B">
        <w:rPr>
          <w:rFonts w:cs="Times New Roman"/>
        </w:rPr>
        <w:t>Brysbaert</w:t>
      </w:r>
      <w:proofErr w:type="spellEnd"/>
      <w:r w:rsidR="00C3415B" w:rsidRPr="00C3415B">
        <w:rPr>
          <w:rFonts w:cs="Times New Roman"/>
        </w:rPr>
        <w:t>, 2012</w:t>
      </w:r>
      <w:r w:rsidR="00C3415B">
        <w:rPr>
          <w:rFonts w:cs="Times New Roman"/>
        </w:rPr>
        <w:t>), concreteness ratings (</w:t>
      </w:r>
      <w:proofErr w:type="spellStart"/>
      <w:r w:rsidR="00C3415B">
        <w:rPr>
          <w:rFonts w:cs="Times New Roman"/>
        </w:rPr>
        <w:t>Brysbaert</w:t>
      </w:r>
      <w:proofErr w:type="spellEnd"/>
      <w:r w:rsidR="00C3415B">
        <w:rPr>
          <w:rFonts w:cs="Times New Roman"/>
        </w:rPr>
        <w:t xml:space="preserve">, </w:t>
      </w:r>
      <w:proofErr w:type="spellStart"/>
      <w:r w:rsidR="00C3415B">
        <w:rPr>
          <w:rFonts w:cs="Times New Roman"/>
        </w:rPr>
        <w:t>Warriner</w:t>
      </w:r>
      <w:proofErr w:type="spellEnd"/>
      <w:r w:rsidR="00C3415B">
        <w:rPr>
          <w:rFonts w:cs="Times New Roman"/>
        </w:rPr>
        <w:t xml:space="preserve">, &amp; </w:t>
      </w:r>
      <w:proofErr w:type="spellStart"/>
      <w:r w:rsidR="00C3415B">
        <w:rPr>
          <w:rFonts w:cs="Times New Roman"/>
        </w:rPr>
        <w:t>Kuperman</w:t>
      </w:r>
      <w:proofErr w:type="spellEnd"/>
      <w:r w:rsidR="00C3415B">
        <w:rPr>
          <w:rFonts w:cs="Times New Roman"/>
        </w:rPr>
        <w:t>, 2013), past tense information (Cohen-</w:t>
      </w:r>
      <w:proofErr w:type="spellStart"/>
      <w:r w:rsidR="00C3415B">
        <w:rPr>
          <w:rFonts w:cs="Times New Roman"/>
        </w:rPr>
        <w:t>Shikora</w:t>
      </w:r>
      <w:proofErr w:type="spellEnd"/>
      <w:r w:rsidR="00C3415B">
        <w:rPr>
          <w:rFonts w:cs="Times New Roman"/>
        </w:rPr>
        <w:t xml:space="preserve">, </w:t>
      </w:r>
      <w:r w:rsidR="00216FD2">
        <w:rPr>
          <w:rFonts w:cs="Times New Roman"/>
        </w:rPr>
        <w:t>et al., 2013</w:t>
      </w:r>
      <w:r w:rsidR="00C3415B">
        <w:rPr>
          <w:rFonts w:cs="Times New Roman"/>
        </w:rPr>
        <w:t>), and valence and arousal ratings (</w:t>
      </w:r>
      <w:proofErr w:type="spellStart"/>
      <w:r w:rsidR="00C3415B">
        <w:rPr>
          <w:rFonts w:cs="Times New Roman"/>
        </w:rPr>
        <w:t>Dodds</w:t>
      </w:r>
      <w:proofErr w:type="spellEnd"/>
      <w:r w:rsidR="00C3415B">
        <w:rPr>
          <w:rFonts w:cs="Times New Roman"/>
        </w:rPr>
        <w:t xml:space="preserve">, Harris, </w:t>
      </w:r>
      <w:proofErr w:type="spellStart"/>
      <w:r w:rsidR="00C3415B">
        <w:rPr>
          <w:rFonts w:cs="Times New Roman"/>
        </w:rPr>
        <w:t>Kloumann</w:t>
      </w:r>
      <w:proofErr w:type="spellEnd"/>
      <w:r w:rsidR="00C3415B">
        <w:rPr>
          <w:rFonts w:cs="Times New Roman"/>
        </w:rPr>
        <w:t xml:space="preserve">, Bliss, &amp; Danforth, 2011; Jasmin &amp; </w:t>
      </w:r>
      <w:proofErr w:type="spellStart"/>
      <w:r w:rsidR="00C3415B">
        <w:rPr>
          <w:rFonts w:cs="Times New Roman"/>
        </w:rPr>
        <w:t>Casasanto</w:t>
      </w:r>
      <w:proofErr w:type="spellEnd"/>
      <w:r w:rsidR="00C3415B">
        <w:rPr>
          <w:rFonts w:cs="Times New Roman"/>
        </w:rPr>
        <w:t xml:space="preserve">, 2012; </w:t>
      </w:r>
      <w:proofErr w:type="spellStart"/>
      <w:r w:rsidR="00C3415B">
        <w:rPr>
          <w:rFonts w:cs="Times New Roman"/>
        </w:rPr>
        <w:t>Warriner</w:t>
      </w:r>
      <w:proofErr w:type="spellEnd"/>
      <w:r w:rsidR="00C3415B">
        <w:rPr>
          <w:rFonts w:cs="Times New Roman"/>
        </w:rPr>
        <w:t xml:space="preserve"> et al., 2013)</w:t>
      </w:r>
      <w:r w:rsidR="00326B9C">
        <w:rPr>
          <w:rFonts w:cs="Times New Roman"/>
        </w:rPr>
        <w:t xml:space="preserve">. Additionally, in a similar vein to the </w:t>
      </w:r>
      <w:r w:rsidR="00326B9C">
        <w:t>SUBTLEX projects, linguistic data has been mined from open source data, such as the New York Times</w:t>
      </w:r>
      <w:r w:rsidR="00D4652B">
        <w:t>, music lyrics,</w:t>
      </w:r>
      <w:r w:rsidR="00326B9C">
        <w:t xml:space="preserve"> and Twitter (</w:t>
      </w:r>
      <w:proofErr w:type="spellStart"/>
      <w:r w:rsidR="00326B9C">
        <w:t>Dodds</w:t>
      </w:r>
      <w:proofErr w:type="spellEnd"/>
      <w:r w:rsidR="00326B9C">
        <w:t xml:space="preserve"> et al., 2011</w:t>
      </w:r>
      <w:r w:rsidR="00D4652B">
        <w:t xml:space="preserve">; </w:t>
      </w:r>
      <w:proofErr w:type="spellStart"/>
      <w:r w:rsidR="00D4652B">
        <w:t>Kloumann</w:t>
      </w:r>
      <w:proofErr w:type="spellEnd"/>
      <w:r w:rsidR="00D4652B">
        <w:t xml:space="preserve">, Danforth, Harris, Bliss &amp; </w:t>
      </w:r>
      <w:proofErr w:type="spellStart"/>
      <w:r w:rsidR="00D4652B">
        <w:t>Dodds</w:t>
      </w:r>
      <w:proofErr w:type="spellEnd"/>
      <w:r w:rsidR="00D4652B">
        <w:t>, 2012</w:t>
      </w:r>
      <w:r w:rsidR="00326B9C">
        <w:t xml:space="preserve">). </w:t>
      </w:r>
      <w:r w:rsidR="000B4669">
        <w:t xml:space="preserve">Finally, De </w:t>
      </w:r>
      <w:proofErr w:type="spellStart"/>
      <w:r w:rsidR="000B4669">
        <w:t>Deyne</w:t>
      </w:r>
      <w:proofErr w:type="spellEnd"/>
      <w:r w:rsidR="000B4669">
        <w:t>, Navarro, and Storms (2013) have seen success in simply setting up a special website (www.smallworldofwords.com) to collect word pair association norms.</w:t>
      </w:r>
    </w:p>
    <w:p w:rsidR="00C14778" w:rsidRPr="00520126" w:rsidRDefault="000B4669" w:rsidP="006C0C51">
      <w:pPr>
        <w:spacing w:line="480" w:lineRule="auto"/>
        <w:ind w:firstLine="720"/>
      </w:pPr>
      <w:r>
        <w:lastRenderedPageBreak/>
        <w:t>The evolution of big data provides exciting opportunities for exploration</w:t>
      </w:r>
      <w:r w:rsidR="00FF4560">
        <w:t xml:space="preserve"> into psycholinguistics, </w:t>
      </w:r>
      <w:r w:rsidR="006C0C51">
        <w:t>and this article features the trends in publications of normed datasets across the literature allowing for a large-scale picture of the developments</w:t>
      </w:r>
      <w:r w:rsidR="00907675">
        <w:t xml:space="preserve"> of trends</w:t>
      </w:r>
      <w:r w:rsidR="006C0C51">
        <w:t xml:space="preserve"> in psychological stimuli. </w:t>
      </w:r>
      <w:r w:rsidR="00C14778">
        <w:t xml:space="preserve">Historically, these norms have been published in journals connected to the </w:t>
      </w:r>
      <w:r w:rsidR="00C14778">
        <w:rPr>
          <w:i/>
        </w:rPr>
        <w:t xml:space="preserve">Psychonomic Society, </w:t>
      </w:r>
      <w:r w:rsidR="00C14778">
        <w:t xml:space="preserve">such as </w:t>
      </w:r>
      <w:r w:rsidR="00C14778">
        <w:rPr>
          <w:i/>
        </w:rPr>
        <w:t xml:space="preserve">Behavior Research Methods, Psychonomic Monograph Supplements, </w:t>
      </w:r>
      <w:r w:rsidR="00C14778">
        <w:t xml:space="preserve">and </w:t>
      </w:r>
      <w:r w:rsidR="00C14778">
        <w:rPr>
          <w:i/>
        </w:rPr>
        <w:t>Perception and Psychophysics.</w:t>
      </w:r>
      <w:r w:rsidR="00C14778">
        <w:t xml:space="preserve"> </w:t>
      </w:r>
      <w:r w:rsidR="00A97154">
        <w:t>The society once hosted an electronic database that contained the links to these norms, as well as a search tool to find information about previously published works (</w:t>
      </w:r>
      <w:r w:rsidR="0065323C">
        <w:t>Vaughan, 2004</w:t>
      </w:r>
      <w:r w:rsidR="00A97154">
        <w:t>). The sale of the society journals to Springer</w:t>
      </w:r>
      <w:r w:rsidR="0065323C">
        <w:t xml:space="preserve"> publications</w:t>
      </w:r>
      <w:r w:rsidR="00A97154">
        <w:t xml:space="preserve"> has improved journal visibility and user-friendly access, but also has left a need for an index</w:t>
      </w:r>
      <w:r w:rsidR="0065323C">
        <w:t>ed</w:t>
      </w:r>
      <w:r w:rsidR="00A97154">
        <w:t xml:space="preserve"> list of database publications that span multiple keywords and journal websites. </w:t>
      </w:r>
      <w:r w:rsidR="0065323C">
        <w:t xml:space="preserve">Therefore, the purpose of this article is twofold: 1) to present a searchable, cataloged database of normed stimuli and related materials for a wide range of experimental research, and 2) </w:t>
      </w:r>
      <w:r w:rsidR="00CF0387">
        <w:t xml:space="preserve">to </w:t>
      </w:r>
      <w:r w:rsidR="0065323C">
        <w:t xml:space="preserve">examine </w:t>
      </w:r>
      <w:r w:rsidR="00842D59">
        <w:t xml:space="preserve">trends in the publications of these articles </w:t>
      </w:r>
      <w:r w:rsidR="00520126">
        <w:t>to asse</w:t>
      </w:r>
      <w:r w:rsidR="006C0C51">
        <w:t xml:space="preserve">ss the big data movement within </w:t>
      </w:r>
      <w:r w:rsidR="00520126">
        <w:t>psycholinguistics.</w:t>
      </w:r>
    </w:p>
    <w:p w:rsidR="00C14778" w:rsidRDefault="00E17078" w:rsidP="0065323C">
      <w:pPr>
        <w:spacing w:line="480" w:lineRule="auto"/>
        <w:jc w:val="center"/>
        <w:rPr>
          <w:b/>
        </w:rPr>
      </w:pPr>
      <w:r>
        <w:rPr>
          <w:b/>
        </w:rPr>
        <w:t>Website</w:t>
      </w:r>
    </w:p>
    <w:p w:rsidR="00431D13" w:rsidRPr="00E77792" w:rsidRDefault="0037797B" w:rsidP="00CE51DA">
      <w:pPr>
        <w:spacing w:line="480" w:lineRule="auto"/>
      </w:pPr>
      <w:r>
        <w:tab/>
        <w:t xml:space="preserve">Readers can find the website by going to the host site for semantic word pair norms (Buchanan et al., 2013) at </w:t>
      </w:r>
      <w:hyperlink r:id="rId9" w:history="1">
        <w:r w:rsidRPr="00A14422">
          <w:rPr>
            <w:rStyle w:val="Hyperlink"/>
          </w:rPr>
          <w:t>http://www.wordnorms.com</w:t>
        </w:r>
      </w:hyperlink>
      <w:r>
        <w:t xml:space="preserve"> or by going to the direct link at </w:t>
      </w:r>
      <w:hyperlink r:id="rId10" w:history="1">
        <w:r w:rsidRPr="00A14422">
          <w:rPr>
            <w:rStyle w:val="Hyperlink"/>
          </w:rPr>
          <w:t>http://wordnorms.missouristate.edu</w:t>
        </w:r>
      </w:hyperlink>
      <w:r>
        <w:t>. The wordnorms.com website will redirect you to the direct link and was meant to be an easier web address to remember, in addition to a permanent address in case of a change in hosting university.</w:t>
      </w:r>
      <w:r w:rsidR="007F4238">
        <w:t xml:space="preserve"> From this page, the top </w:t>
      </w:r>
      <w:r w:rsidR="00E77792">
        <w:t xml:space="preserve">navigation bar includes a link for </w:t>
      </w:r>
      <w:r w:rsidR="00E77792">
        <w:rPr>
          <w:i/>
        </w:rPr>
        <w:t>Norms</w:t>
      </w:r>
      <w:r w:rsidR="00E77792">
        <w:t xml:space="preserve"> to direct the reader to the LAB page. The main </w:t>
      </w:r>
      <w:r w:rsidR="00CF0387">
        <w:t xml:space="preserve">LAB </w:t>
      </w:r>
      <w:r w:rsidR="00E77792">
        <w:t xml:space="preserve">page, as shown in Figure 1 includes the purpose statement, and several website options. From here, users can suggest articles that should be included in the dataset by clicking on </w:t>
      </w:r>
      <w:r w:rsidR="00E77792">
        <w:rPr>
          <w:i/>
        </w:rPr>
        <w:t>Enter data here</w:t>
      </w:r>
      <w:r w:rsidR="00E77792">
        <w:t>, view all the data in an easy to copy format (</w:t>
      </w:r>
      <w:r w:rsidR="00E77792">
        <w:rPr>
          <w:i/>
        </w:rPr>
        <w:t>View all data big</w:t>
      </w:r>
      <w:r w:rsidR="00E77792">
        <w:t>) or in a smaller more readable format (</w:t>
      </w:r>
      <w:r w:rsidR="00E77792">
        <w:rPr>
          <w:i/>
        </w:rPr>
        <w:t xml:space="preserve">View all data </w:t>
      </w:r>
      <w:r w:rsidR="00E77792">
        <w:rPr>
          <w:i/>
        </w:rPr>
        <w:lastRenderedPageBreak/>
        <w:t>small</w:t>
      </w:r>
      <w:r w:rsidR="00E77792">
        <w:t>), search the database with large</w:t>
      </w:r>
      <w:r w:rsidR="00907675">
        <w:t>, easy to copy</w:t>
      </w:r>
      <w:r w:rsidR="00E77792">
        <w:t xml:space="preserve"> table (</w:t>
      </w:r>
      <w:r w:rsidR="00E77792">
        <w:rPr>
          <w:i/>
        </w:rPr>
        <w:t>Search with large data output</w:t>
      </w:r>
      <w:r w:rsidR="00E77792">
        <w:t>) or small table formats (</w:t>
      </w:r>
      <w:r w:rsidR="00E77792">
        <w:rPr>
          <w:i/>
        </w:rPr>
        <w:t>Search with small data output</w:t>
      </w:r>
      <w:r w:rsidR="00E77792">
        <w:t>) and view many of the tables presented here.</w:t>
      </w:r>
      <w:r w:rsidR="00904CEF">
        <w:t xml:space="preserve"> These tables are dynamic, and they update with each addition to the database, which allows the user to view current statistics even after publication.</w:t>
      </w:r>
      <w:r w:rsidR="00431D13">
        <w:t xml:space="preserve"> Although the website was designed to </w:t>
      </w:r>
      <w:r w:rsidR="00CF0387">
        <w:t xml:space="preserve">be intuitively </w:t>
      </w:r>
      <w:r w:rsidR="00431D13">
        <w:t>user friendly, a complete how-to guide is included online for unfamiliar users.</w:t>
      </w:r>
      <w:r w:rsidR="005511F8">
        <w:t xml:space="preserve"> Specific features will be outlined below </w:t>
      </w:r>
      <w:r w:rsidR="006A0A92">
        <w:t>in relation to the database creation</w:t>
      </w:r>
      <w:r w:rsidR="005511F8">
        <w:t>.</w:t>
      </w:r>
    </w:p>
    <w:p w:rsidR="0065323C" w:rsidRPr="00E17078" w:rsidRDefault="0065323C" w:rsidP="0065323C">
      <w:pPr>
        <w:spacing w:line="480" w:lineRule="auto"/>
        <w:jc w:val="center"/>
        <w:rPr>
          <w:b/>
        </w:rPr>
      </w:pPr>
      <w:r>
        <w:rPr>
          <w:b/>
        </w:rPr>
        <w:t>Database</w:t>
      </w:r>
    </w:p>
    <w:p w:rsidR="0008390B" w:rsidRDefault="0008390B" w:rsidP="0008390B">
      <w:pPr>
        <w:spacing w:line="480" w:lineRule="auto"/>
        <w:jc w:val="center"/>
        <w:rPr>
          <w:b/>
        </w:rPr>
      </w:pPr>
      <w:r>
        <w:rPr>
          <w:b/>
        </w:rPr>
        <w:t>Method</w:t>
      </w:r>
    </w:p>
    <w:p w:rsidR="000F592E" w:rsidRDefault="0008390B" w:rsidP="0008390B">
      <w:pPr>
        <w:spacing w:line="480" w:lineRule="auto"/>
        <w:rPr>
          <w:b/>
        </w:rPr>
      </w:pPr>
      <w:r>
        <w:rPr>
          <w:b/>
        </w:rPr>
        <w:t>Materials</w:t>
      </w:r>
    </w:p>
    <w:p w:rsidR="0008390B" w:rsidRDefault="0008390B" w:rsidP="00E17078">
      <w:pPr>
        <w:spacing w:line="480" w:lineRule="auto"/>
        <w:ind w:firstLine="720"/>
      </w:pPr>
      <w:r>
        <w:t>Bradshaw (</w:t>
      </w:r>
      <w:r w:rsidR="009123F4">
        <w:t>1984</w:t>
      </w:r>
      <w:r>
        <w:t>) and Proctor and Vu’s (</w:t>
      </w:r>
      <w:r w:rsidR="009123F4">
        <w:t>1999</w:t>
      </w:r>
      <w:r>
        <w:t xml:space="preserve">) lists of database information were used as starting points for collection of research articles. We searched Academic Search Premier, </w:t>
      </w:r>
      <w:proofErr w:type="spellStart"/>
      <w:r>
        <w:t>PsycInfo</w:t>
      </w:r>
      <w:proofErr w:type="spellEnd"/>
      <w:r>
        <w:t xml:space="preserve">, and ERIC through the EBSCO host system, as well as Google scholar to find other relevant </w:t>
      </w:r>
      <w:r w:rsidR="00E43862">
        <w:t xml:space="preserve">articles using the following keywords: </w:t>
      </w:r>
      <w:r w:rsidR="00E43862">
        <w:rPr>
          <w:i/>
        </w:rPr>
        <w:t>corpus, linguistic database, linguistic norms, norms,</w:t>
      </w:r>
      <w:r w:rsidR="00E43862">
        <w:t xml:space="preserve"> and</w:t>
      </w:r>
      <w:r w:rsidR="00E43862">
        <w:rPr>
          <w:i/>
        </w:rPr>
        <w:t xml:space="preserve"> database.</w:t>
      </w:r>
      <w:r w:rsidR="00E43862">
        <w:t xml:space="preserve"> Additionally, since many of the original articles were hosted by the Psychonomic Society, the Springer website was searched with these terms that covered the newer editions of </w:t>
      </w:r>
      <w:r w:rsidR="00E43862">
        <w:rPr>
          <w:i/>
        </w:rPr>
        <w:t xml:space="preserve">Behavior Research Methods </w:t>
      </w:r>
      <w:r w:rsidR="00E43862">
        <w:t xml:space="preserve">and </w:t>
      </w:r>
      <w:r w:rsidR="00E43862">
        <w:rPr>
          <w:i/>
        </w:rPr>
        <w:t xml:space="preserve">Memory </w:t>
      </w:r>
      <w:r w:rsidR="00025CEE">
        <w:rPr>
          <w:i/>
        </w:rPr>
        <w:t>&amp;</w:t>
      </w:r>
      <w:r w:rsidR="00E43862">
        <w:rPr>
          <w:i/>
        </w:rPr>
        <w:t xml:space="preserve"> Cognition</w:t>
      </w:r>
      <w:r w:rsidR="00E43862">
        <w:t xml:space="preserve">.  We then filtered for articles that met the following criteria: 1) contained database information as supplemental material, 2) </w:t>
      </w:r>
      <w:r w:rsidR="009F518A">
        <w:t>demonstrated</w:t>
      </w:r>
      <w:r w:rsidR="00CF0387">
        <w:t xml:space="preserve"> </w:t>
      </w:r>
      <w:r w:rsidR="00E43862">
        <w:t xml:space="preserve">programs related to building research stimuli using normed databases, or 3) </w:t>
      </w:r>
      <w:r w:rsidR="009F518A">
        <w:t xml:space="preserve">generated </w:t>
      </w:r>
      <w:r w:rsidR="00E43862">
        <w:t xml:space="preserve">new calculations of lexical variables. </w:t>
      </w:r>
      <w:r w:rsidR="003A7099">
        <w:t xml:space="preserve"> Research articles that used normed databases in</w:t>
      </w:r>
      <w:r w:rsidR="009F518A">
        <w:t xml:space="preserve"> </w:t>
      </w:r>
      <w:r w:rsidR="003A7099">
        <w:t xml:space="preserve">experimental design or tested those variables validity/reliability were excluded if they did not </w:t>
      </w:r>
      <w:r w:rsidR="004F27CF">
        <w:t>include new database information.</w:t>
      </w:r>
      <w:r w:rsidR="0074032F">
        <w:t xml:space="preserve"> </w:t>
      </w:r>
      <w:r w:rsidR="00E17078">
        <w:t xml:space="preserve">Additional articles were found while coding initial publications by searching citations for stimuli selection. For example, the Snodgrass and </w:t>
      </w:r>
      <w:proofErr w:type="spellStart"/>
      <w:r w:rsidR="00E17078">
        <w:t>Vanderwart</w:t>
      </w:r>
      <w:proofErr w:type="spellEnd"/>
      <w:r w:rsidR="00E17078">
        <w:t xml:space="preserve"> (1980) norms were cited in many newer articles on line drawings, and therefore this </w:t>
      </w:r>
      <w:r w:rsidR="00E17078">
        <w:lastRenderedPageBreak/>
        <w:t>article was</w:t>
      </w:r>
      <w:r w:rsidR="009F518A">
        <w:t xml:space="preserve"> subsequently</w:t>
      </w:r>
      <w:r w:rsidR="00E17078">
        <w:t xml:space="preserve"> entered into the database.  </w:t>
      </w:r>
      <w:r w:rsidR="00D4760D">
        <w:t>At the time of writing, 561 articles, books, websites and technical reports were included in the following analyses.</w:t>
      </w:r>
    </w:p>
    <w:p w:rsidR="0008390B" w:rsidRDefault="00D4760D" w:rsidP="0008390B">
      <w:pPr>
        <w:spacing w:line="480" w:lineRule="auto"/>
        <w:rPr>
          <w:b/>
        </w:rPr>
      </w:pPr>
      <w:r>
        <w:rPr>
          <w:b/>
        </w:rPr>
        <w:t xml:space="preserve">Coding </w:t>
      </w:r>
      <w:r w:rsidR="0008390B">
        <w:rPr>
          <w:b/>
        </w:rPr>
        <w:t>Procedure</w:t>
      </w:r>
    </w:p>
    <w:p w:rsidR="002D1457" w:rsidRDefault="000F592E" w:rsidP="002D1457">
      <w:pPr>
        <w:spacing w:line="480" w:lineRule="auto"/>
      </w:pPr>
      <w:r>
        <w:rPr>
          <w:b/>
        </w:rPr>
        <w:tab/>
      </w:r>
      <w:r w:rsidR="002D1457">
        <w:t>The tables with summaries from Bradshaw (</w:t>
      </w:r>
      <w:r w:rsidR="009123F4">
        <w:t>1984</w:t>
      </w:r>
      <w:r w:rsidR="002D1457">
        <w:t>) and Proctor and Vu (</w:t>
      </w:r>
      <w:r w:rsidR="000D7B35">
        <w:t>1999</w:t>
      </w:r>
      <w:r w:rsidR="002D1457">
        <w:t xml:space="preserve">) were consulting for a starting point for data coding. Then, the first round of articles found (approximately 100) from the </w:t>
      </w:r>
      <w:r w:rsidR="009F518A">
        <w:t xml:space="preserve">methods </w:t>
      </w:r>
      <w:r w:rsidR="002D1457">
        <w:t xml:space="preserve">described above were analyzed to determine information that would be pertinent to a user who wished to search for normed stimuli. Based on these reviews and lab discussions, we coded the following information from each article: 1) journal information, 2) stimuli types, 3) stimuli language, 4) programs or corpus name, 5) keywords, which we </w:t>
      </w:r>
      <w:r w:rsidR="009F518A">
        <w:t xml:space="preserve">refer to as </w:t>
      </w:r>
      <w:r w:rsidR="002D1457">
        <w:t>tags, 6) special populations, and 7) other notes that did not fit into those categories. Each piece of information is detailed below.</w:t>
      </w:r>
      <w:r w:rsidR="004E6224">
        <w:t xml:space="preserve"> In some instances, codes were not used as frequently as expected based on these initial discussions, but were included to allow more specificity in searching, as well as the flexibility to include those options for articles subsequently added to the database.</w:t>
      </w:r>
    </w:p>
    <w:p w:rsidR="00B0749B" w:rsidRPr="00982679" w:rsidRDefault="002D1457" w:rsidP="002D1457">
      <w:pPr>
        <w:spacing w:line="480" w:lineRule="auto"/>
      </w:pPr>
      <w:r>
        <w:rPr>
          <w:b/>
        </w:rPr>
        <w:t>Journal Information</w:t>
      </w:r>
      <w:r>
        <w:t xml:space="preserve">. </w:t>
      </w:r>
      <w:r w:rsidR="008438A6">
        <w:t>Each article was coded with the citation information, and a complete list of citations can be found on the website portal by clic</w:t>
      </w:r>
      <w:r w:rsidR="00421B66">
        <w:t xml:space="preserve">king on view all data.  All author last names are listed, along with publication year, article title, journal title, volume, page numbers, and </w:t>
      </w:r>
      <w:r w:rsidR="0062148A">
        <w:t>digital object identifier (</w:t>
      </w:r>
      <w:r w:rsidR="005D56BC">
        <w:t>DOI</w:t>
      </w:r>
      <w:r w:rsidR="0062148A">
        <w:t>)</w:t>
      </w:r>
      <w:r w:rsidR="00421B66">
        <w:t xml:space="preserve"> when available.</w:t>
      </w:r>
      <w:r w:rsidR="006D73A6">
        <w:t xml:space="preserve"> This information is listed in citation format in the small table output, and separated into columns in the large table output for easier sorting and searching.</w:t>
      </w:r>
      <w:r w:rsidR="007D3AD6">
        <w:t xml:space="preserve"> For newer articles that have been published online first without volume or page numbers, </w:t>
      </w:r>
      <w:r w:rsidR="007D3AD6">
        <w:rPr>
          <w:i/>
        </w:rPr>
        <w:t>X</w:t>
      </w:r>
      <w:r w:rsidR="007D3AD6">
        <w:t xml:space="preserve"> and </w:t>
      </w:r>
      <w:r w:rsidR="007D3AD6">
        <w:rPr>
          <w:i/>
        </w:rPr>
        <w:t>XX-XX</w:t>
      </w:r>
      <w:r w:rsidR="007D3AD6">
        <w:t xml:space="preserve"> are used as placeholders until official publication.</w:t>
      </w:r>
      <w:r w:rsidR="0062148A">
        <w:t xml:space="preserve"> </w:t>
      </w:r>
      <w:r w:rsidR="005D56BC">
        <w:t>DOI</w:t>
      </w:r>
      <w:r w:rsidR="0062148A">
        <w:t xml:space="preserve">s </w:t>
      </w:r>
      <w:r w:rsidR="00B0749B">
        <w:t xml:space="preserve">in all table outputs </w:t>
      </w:r>
      <w:r w:rsidR="0062148A">
        <w:t xml:space="preserve">are hyperlinked </w:t>
      </w:r>
      <w:r w:rsidR="00B0749B">
        <w:t>to the article on the publication journal’s website, which is accessible if the user has access through their membership with a professional organization or university.</w:t>
      </w:r>
      <w:r w:rsidR="006C0717">
        <w:t xml:space="preserve"> </w:t>
      </w:r>
      <w:r w:rsidR="006C0717">
        <w:lastRenderedPageBreak/>
        <w:t>Although APA style dictates et al. for references after the second author or immediately for large author publications, all names were included each time they were referenced (see below).</w:t>
      </w:r>
      <w:r w:rsidR="00FF07B8">
        <w:t xml:space="preserve"> The inclusion of these names allows a user to search for specific researchers, as well as separates different publications by the same first author.</w:t>
      </w:r>
      <w:r w:rsidR="00982679">
        <w:t xml:space="preserve"> A complete list of publication sources, number of times cited, and percentages can be found online by clicking Journal Frequency Table. </w:t>
      </w:r>
    </w:p>
    <w:p w:rsidR="002D1457" w:rsidRPr="002B0480" w:rsidRDefault="002D1457" w:rsidP="002D1457">
      <w:pPr>
        <w:spacing w:line="480" w:lineRule="auto"/>
      </w:pPr>
      <w:r>
        <w:rPr>
          <w:b/>
        </w:rPr>
        <w:t>Stimuli Types.</w:t>
      </w:r>
      <w:r w:rsidR="00BA6B35">
        <w:rPr>
          <w:b/>
        </w:rPr>
        <w:t xml:space="preserve"> </w:t>
      </w:r>
      <w:r w:rsidR="00F923C6">
        <w:t xml:space="preserve">While this publication was originally intended for linguistic database norms, other types of experimental stimuli were apparent after background review.  Therefore, stimuli were coded based on the dominant </w:t>
      </w:r>
      <w:r w:rsidR="00D64B7B">
        <w:t>description</w:t>
      </w:r>
      <w:r w:rsidR="00F923C6">
        <w:t xml:space="preserve"> from the article (i.e. although heteronyms are words and word pairs, they were coded specifically as heteronyms).</w:t>
      </w:r>
      <w:r w:rsidR="009A5463">
        <w:t xml:space="preserve"> </w:t>
      </w:r>
      <w:r w:rsidR="00A153F3">
        <w:t xml:space="preserve">The number of stimuli presented in the appendix or database was coded with the stimuli, unless the article covered specific programs, search or experimental creation tools (the majority of the </w:t>
      </w:r>
      <w:r w:rsidR="00A153F3" w:rsidRPr="00D64B7B">
        <w:rPr>
          <w:i/>
        </w:rPr>
        <w:t>other</w:t>
      </w:r>
      <w:r w:rsidR="00A153F3">
        <w:t xml:space="preserve"> category). </w:t>
      </w:r>
      <w:r w:rsidR="00A50417">
        <w:t>Because many articles included two types of stimuli</w:t>
      </w:r>
      <w:r w:rsidR="00812D2B">
        <w:t>,</w:t>
      </w:r>
      <w:r w:rsidR="00A50417">
        <w:t xml:space="preserve"> or references to different articles where stimuli were selected from, two options for stimuli were included.  Therefore, the total values for number of stimuli </w:t>
      </w:r>
      <w:r w:rsidR="00D64B7B">
        <w:t>do</w:t>
      </w:r>
      <w:r w:rsidR="00A50417">
        <w:t xml:space="preserve"> not add up to the number of articles in the database because of multiple instances in articles.</w:t>
      </w:r>
      <w:r w:rsidR="009A5463">
        <w:t xml:space="preserve"> Table 1 includes </w:t>
      </w:r>
      <w:r w:rsidR="00812D2B">
        <w:t xml:space="preserve">a </w:t>
      </w:r>
      <w:r w:rsidR="009A5463">
        <w:t xml:space="preserve">stimuli list, </w:t>
      </w:r>
      <w:r w:rsidR="00812D2B">
        <w:t xml:space="preserve">the </w:t>
      </w:r>
      <w:r w:rsidR="009A5463">
        <w:t xml:space="preserve">number of times that </w:t>
      </w:r>
      <w:r w:rsidR="00812D2B">
        <w:t xml:space="preserve">each </w:t>
      </w:r>
      <w:proofErr w:type="gramStart"/>
      <w:r w:rsidR="009A5463">
        <w:t>stimuli</w:t>
      </w:r>
      <w:proofErr w:type="gramEnd"/>
      <w:r w:rsidR="009A5463">
        <w:t xml:space="preserve"> was used,</w:t>
      </w:r>
      <w:r w:rsidR="00812D2B">
        <w:t xml:space="preserve"> </w:t>
      </w:r>
      <w:r w:rsidR="009A5463">
        <w:t xml:space="preserve">percentage of the total stimuli codes, the mean and standard deviation of the number of those stimuli, </w:t>
      </w:r>
      <w:r w:rsidR="00AA6707">
        <w:t>minimum/maximum values, and a brief variable description</w:t>
      </w:r>
      <w:r w:rsidR="009A5463">
        <w:t>.</w:t>
      </w:r>
      <w:r w:rsidR="00F923C6">
        <w:t xml:space="preserve"> </w:t>
      </w:r>
      <w:r w:rsidR="002B0480">
        <w:t>Researchers often cited specific previous works w</w:t>
      </w:r>
      <w:r w:rsidR="00812D2B">
        <w:t>h</w:t>
      </w:r>
      <w:r w:rsidR="002B0480">
        <w:t xml:space="preserve">ere stimuli were selected from, and these references were included in the stimuli column. Further, if stimuli were associated with a specific database (such as </w:t>
      </w:r>
      <w:r w:rsidR="002B0480">
        <w:rPr>
          <w:i/>
        </w:rPr>
        <w:t>CELEX</w:t>
      </w:r>
      <w:r w:rsidR="000D7B35">
        <w:t xml:space="preserve">: </w:t>
      </w:r>
      <w:proofErr w:type="spellStart"/>
      <w:r w:rsidR="000D7B35" w:rsidRPr="000D7B35">
        <w:t>Baayen</w:t>
      </w:r>
      <w:proofErr w:type="spellEnd"/>
      <w:r w:rsidR="000D7B35" w:rsidRPr="000D7B35">
        <w:t xml:space="preserve">, </w:t>
      </w:r>
      <w:proofErr w:type="spellStart"/>
      <w:r w:rsidR="000D7B35" w:rsidRPr="000D7B35">
        <w:t>Piepenbrock</w:t>
      </w:r>
      <w:proofErr w:type="spellEnd"/>
      <w:r w:rsidR="000D7B35" w:rsidRPr="000D7B35">
        <w:t xml:space="preserve">, &amp; </w:t>
      </w:r>
      <w:proofErr w:type="spellStart"/>
      <w:r w:rsidR="000D7B35" w:rsidRPr="000D7B35">
        <w:t>Gulikers</w:t>
      </w:r>
      <w:proofErr w:type="spellEnd"/>
      <w:r w:rsidR="000D7B35">
        <w:t xml:space="preserve">, 1995 and </w:t>
      </w:r>
      <w:r w:rsidR="002B0480">
        <w:rPr>
          <w:i/>
        </w:rPr>
        <w:t>ANEW</w:t>
      </w:r>
      <w:r w:rsidR="000D7B35">
        <w:t>: Bradley &amp; Lang, 1999</w:t>
      </w:r>
      <w:r w:rsidR="002B0480">
        <w:t xml:space="preserve">), those abbreviations were included </w:t>
      </w:r>
      <w:r w:rsidR="006C0717">
        <w:t xml:space="preserve">for searching capabilities. </w:t>
      </w:r>
      <w:r w:rsidR="00D64B7B">
        <w:t xml:space="preserve">Table 1 is included dynamically online, such that updates are included automatically, and </w:t>
      </w:r>
      <w:r w:rsidR="00FE091D">
        <w:t>can be</w:t>
      </w:r>
      <w:r w:rsidR="00D64B7B">
        <w:t xml:space="preserve"> found under the Stimuli Frequency Table link.</w:t>
      </w:r>
    </w:p>
    <w:p w:rsidR="002D1457" w:rsidRPr="00D52CE6" w:rsidRDefault="002D1457" w:rsidP="002D1457">
      <w:pPr>
        <w:spacing w:line="480" w:lineRule="auto"/>
      </w:pPr>
      <w:r>
        <w:rPr>
          <w:b/>
        </w:rPr>
        <w:lastRenderedPageBreak/>
        <w:t>Stimuli Language.</w:t>
      </w:r>
      <w:r w:rsidR="00D64B7B">
        <w:rPr>
          <w:b/>
        </w:rPr>
        <w:t xml:space="preserve"> </w:t>
      </w:r>
      <w:r w:rsidR="00D52CE6">
        <w:t xml:space="preserve">The language of the stimuli set was coded </w:t>
      </w:r>
      <w:r w:rsidR="009660E9">
        <w:t>by starting with the most common languages from the first articles surveyed, and others were added as it was apparent that several norms were present for that language (such as Japanese, Dutch, and Greek).</w:t>
      </w:r>
      <w:r w:rsidR="00537334">
        <w:t xml:space="preserve"> If the stimuli were non-</w:t>
      </w:r>
      <w:ins w:id="0" w:author="Valentine" w:date="2014-04-03T16:59:00Z">
        <w:r w:rsidR="00C91873" w:rsidRPr="00C91873">
          <w:t xml:space="preserve"> </w:t>
        </w:r>
        <w:r w:rsidR="00C91873">
          <w:t>linguistic</w:t>
        </w:r>
        <w:r w:rsidR="00C91873" w:rsidDel="00C91873">
          <w:t xml:space="preserve"> </w:t>
        </w:r>
      </w:ins>
      <w:del w:id="1" w:author="Valentine" w:date="2014-04-03T16:59:00Z">
        <w:r w:rsidR="00537334" w:rsidDel="00C91873">
          <w:delText>word</w:delText>
        </w:r>
      </w:del>
      <w:r w:rsidR="00537334">
        <w:t xml:space="preserve"> selections, like pictures and line drawings, the language of the participants used to norm the set was used, which was commonly English.  The </w:t>
      </w:r>
      <w:r w:rsidR="00537334" w:rsidRPr="00C6465F">
        <w:rPr>
          <w:i/>
        </w:rPr>
        <w:t>other</w:t>
      </w:r>
      <w:r w:rsidR="00537334">
        <w:t xml:space="preserve"> category was used for low-frequency languages, as well as a multiple category for datasets with more than one set of language norms. One potential limitation of the LAB was that English is the first language for the authors; however, translation tools were used to code sources found in other languages. The LAB portal includes options to report errors in coding, as well as a form to enter new articles that may have been missed due to this </w:t>
      </w:r>
      <w:r w:rsidR="00693A40">
        <w:t>drawback</w:t>
      </w:r>
      <w:r w:rsidR="00537334">
        <w:t>. Table 2 shows language frequencies and percentages, and the online version can be found by clicking the Language Frequency Table link.</w:t>
      </w:r>
    </w:p>
    <w:p w:rsidR="00C802CA" w:rsidRPr="00C802CA" w:rsidRDefault="002D1457" w:rsidP="00736C81">
      <w:pPr>
        <w:spacing w:line="480" w:lineRule="auto"/>
      </w:pPr>
      <w:r>
        <w:rPr>
          <w:b/>
        </w:rPr>
        <w:t>Program/corpus name.</w:t>
      </w:r>
      <w:r w:rsidR="00F24EDA">
        <w:rPr>
          <w:b/>
        </w:rPr>
        <w:t xml:space="preserve"> </w:t>
      </w:r>
      <w:r w:rsidR="00F24EDA">
        <w:t xml:space="preserve">In many instances, </w:t>
      </w:r>
      <w:proofErr w:type="spellStart"/>
      <w:r w:rsidR="00F24EDA">
        <w:t>megastudies</w:t>
      </w:r>
      <w:proofErr w:type="spellEnd"/>
      <w:r w:rsidR="00F24EDA">
        <w:t xml:space="preserve"> are often named, such as the English Lexicon Project (</w:t>
      </w:r>
      <w:proofErr w:type="spellStart"/>
      <w:r w:rsidR="00F24EDA">
        <w:t>Balota</w:t>
      </w:r>
      <w:proofErr w:type="spellEnd"/>
      <w:r w:rsidR="00F24EDA">
        <w:t xml:space="preserve"> et al., 2007)</w:t>
      </w:r>
      <w:r w:rsidR="00693A40">
        <w:t>,</w:t>
      </w:r>
      <w:r w:rsidR="00F24EDA">
        <w:t xml:space="preserve"> for easier reference.  This information was included in the </w:t>
      </w:r>
      <w:r w:rsidR="004A7292">
        <w:t xml:space="preserve">in the dataset, which will also help researchers with the stimuli references </w:t>
      </w:r>
      <w:r w:rsidR="007D15CC">
        <w:t>as described</w:t>
      </w:r>
      <w:r w:rsidR="004A7292">
        <w:t xml:space="preserve"> above.  For example, a newer study may reference </w:t>
      </w:r>
      <w:r w:rsidR="007D15CC">
        <w:t xml:space="preserve">using </w:t>
      </w:r>
      <w:r w:rsidR="004A7292">
        <w:t>the BOSS database (</w:t>
      </w:r>
      <w:proofErr w:type="spellStart"/>
      <w:r w:rsidR="004A7292" w:rsidRPr="004A7292">
        <w:t>Brodeur</w:t>
      </w:r>
      <w:proofErr w:type="spellEnd"/>
      <w:r w:rsidR="004A7292" w:rsidRPr="004A7292">
        <w:t>, Dion</w:t>
      </w:r>
      <w:r w:rsidR="004A7292">
        <w:t>ne-</w:t>
      </w:r>
      <w:proofErr w:type="spellStart"/>
      <w:r w:rsidR="004A7292">
        <w:t>Dostie</w:t>
      </w:r>
      <w:proofErr w:type="spellEnd"/>
      <w:r w:rsidR="004A7292">
        <w:t xml:space="preserve">, Montreuil, &amp; </w:t>
      </w:r>
      <w:proofErr w:type="spellStart"/>
      <w:r w:rsidR="004A7292">
        <w:t>Lepage</w:t>
      </w:r>
      <w:proofErr w:type="spellEnd"/>
      <w:r w:rsidR="004A7292">
        <w:t xml:space="preserve">, </w:t>
      </w:r>
      <w:r w:rsidR="004A7292" w:rsidRPr="004A7292">
        <w:t>2010)</w:t>
      </w:r>
      <w:r w:rsidR="007D15CC">
        <w:t>, and having that information would make searching for the original article easier by using the corpus name column (especially in instances the dataset name is not listed in the article title).</w:t>
      </w:r>
      <w:r w:rsidR="00736C81">
        <w:t xml:space="preserve"> The names of programs or tools were also entered, such as NIM (</w:t>
      </w:r>
      <w:proofErr w:type="spellStart"/>
      <w:r w:rsidR="00736C81" w:rsidRPr="00736C81">
        <w:t>Guasch</w:t>
      </w:r>
      <w:proofErr w:type="spellEnd"/>
      <w:r w:rsidR="00736C81" w:rsidRPr="00736C81">
        <w:t xml:space="preserve">, </w:t>
      </w:r>
      <w:proofErr w:type="spellStart"/>
      <w:r w:rsidR="00736C81">
        <w:t>Boada</w:t>
      </w:r>
      <w:proofErr w:type="spellEnd"/>
      <w:r w:rsidR="00736C81">
        <w:t xml:space="preserve">, </w:t>
      </w:r>
      <w:proofErr w:type="spellStart"/>
      <w:r w:rsidR="00736C81">
        <w:t>Ferre</w:t>
      </w:r>
      <w:proofErr w:type="spellEnd"/>
      <w:r w:rsidR="00736C81">
        <w:t xml:space="preserve">, &amp; </w:t>
      </w:r>
      <w:proofErr w:type="spellStart"/>
      <w:r w:rsidR="00736C81">
        <w:t>Sanchwz</w:t>
      </w:r>
      <w:proofErr w:type="spellEnd"/>
      <w:r w:rsidR="00736C81">
        <w:t>-Casas, 2013), a new stimuli selection tool for psycholinguistic studies.</w:t>
      </w:r>
    </w:p>
    <w:p w:rsidR="00837796" w:rsidRDefault="002D1457" w:rsidP="00837796">
      <w:pPr>
        <w:spacing w:line="480" w:lineRule="auto"/>
      </w:pPr>
      <w:r>
        <w:rPr>
          <w:b/>
        </w:rPr>
        <w:t>Tags.</w:t>
      </w:r>
      <w:r w:rsidR="00736C81">
        <w:rPr>
          <w:b/>
        </w:rPr>
        <w:t xml:space="preserve"> </w:t>
      </w:r>
      <w:r w:rsidR="00736C81">
        <w:t>Keyword tags are the majority of the database, as they allow for the best understanding of trends and availability of stimuli.</w:t>
      </w:r>
      <w:r w:rsidR="002B6F70">
        <w:t xml:space="preserve"> Table 3 shows a list of tags, frequencies, percentages, descriptions, and correlations (described below).</w:t>
      </w:r>
      <w:r w:rsidR="00F16BC0">
        <w:t xml:space="preserve"> Each article was coded with tags based on the </w:t>
      </w:r>
      <w:r w:rsidR="00F16BC0">
        <w:lastRenderedPageBreak/>
        <w:t xml:space="preserve">description of the accessible data, so that one article </w:t>
      </w:r>
      <w:r w:rsidR="008042BD">
        <w:t xml:space="preserve">may </w:t>
      </w:r>
      <w:r w:rsidR="00F16BC0">
        <w:t>have many tags. However,</w:t>
      </w:r>
      <w:r w:rsidR="00C6465F">
        <w:t xml:space="preserve"> due to the cumulative nature of database research,</w:t>
      </w:r>
      <w:r w:rsidR="00F16BC0">
        <w:t xml:space="preserve"> this tagging system does not mean that each article collected that particular type of data. The most common example of this distinction occurs when data is combined across sources, but presented in a new article.  The Maki, </w:t>
      </w:r>
      <w:r w:rsidR="008A0D63">
        <w:t xml:space="preserve">McKinley, and Thompson (2004) semantic distance norms also included values from the South Florida Free Association norms (Nelson, </w:t>
      </w:r>
      <w:proofErr w:type="spellStart"/>
      <w:r w:rsidR="008A0D63">
        <w:t>McEvoy</w:t>
      </w:r>
      <w:proofErr w:type="spellEnd"/>
      <w:r w:rsidR="008A0D63">
        <w:t xml:space="preserve">, </w:t>
      </w:r>
      <w:r w:rsidR="008A0D63" w:rsidRPr="008A0D63">
        <w:t>Schreiber</w:t>
      </w:r>
      <w:r w:rsidR="008A0D63">
        <w:t>, 2004), and Latent Semantic Analysis (</w:t>
      </w:r>
      <w:proofErr w:type="spellStart"/>
      <w:r w:rsidR="008A0D63" w:rsidRPr="008A0D63">
        <w:t>Landauer</w:t>
      </w:r>
      <w:proofErr w:type="spellEnd"/>
      <w:r w:rsidR="008A0D63">
        <w:t xml:space="preserve"> &amp; </w:t>
      </w:r>
      <w:proofErr w:type="spellStart"/>
      <w:r w:rsidR="008A0D63">
        <w:t>Dumais</w:t>
      </w:r>
      <w:proofErr w:type="spellEnd"/>
      <w:r w:rsidR="008A0D63">
        <w:t>, 1997).</w:t>
      </w:r>
      <w:r w:rsidR="00837796">
        <w:t xml:space="preserve">  Therefore, this article was coded with association and semantics, even though the association norms were not collected in that paper. As described above, some small frequency tags were used because of the initial pass through newer articles, but these were left in the database because of their specificity</w:t>
      </w:r>
      <w:r w:rsidR="002F41E9">
        <w:t>,</w:t>
      </w:r>
      <w:r w:rsidR="00837796">
        <w:t xml:space="preserve"> and </w:t>
      </w:r>
      <w:r w:rsidR="002F41E9">
        <w:t xml:space="preserve">they </w:t>
      </w:r>
      <w:r w:rsidR="00837796">
        <w:t>can be used in future additions.</w:t>
      </w:r>
    </w:p>
    <w:p w:rsidR="002D1457" w:rsidRPr="00C802CA" w:rsidRDefault="002D1457" w:rsidP="00837796">
      <w:pPr>
        <w:spacing w:line="480" w:lineRule="auto"/>
      </w:pPr>
      <w:r>
        <w:rPr>
          <w:b/>
        </w:rPr>
        <w:t>Special Populations.</w:t>
      </w:r>
      <w:r w:rsidR="00C802CA">
        <w:rPr>
          <w:b/>
        </w:rPr>
        <w:t xml:space="preserve"> </w:t>
      </w:r>
      <w:r w:rsidR="001620F5">
        <w:t xml:space="preserve">While coding articles, it became apparent that a subset of the normed data </w:t>
      </w:r>
      <w:r w:rsidR="00B3796E">
        <w:t>was</w:t>
      </w:r>
      <w:r w:rsidR="001620F5">
        <w:t xml:space="preserve"> tested on specific special populations.</w:t>
      </w:r>
      <w:r w:rsidR="00B3796E">
        <w:t xml:space="preserve"> Consequently, demographic data such as gender, age, ethnicity, and grade school year were listed as described in the article</w:t>
      </w:r>
      <w:r w:rsidR="00345469">
        <w:t xml:space="preserve"> (i.e. if ages were used, age was listed, but if grade year was used, it was listed rather than translating to specific ages)</w:t>
      </w:r>
      <w:r w:rsidR="00B3796E">
        <w:t>.</w:t>
      </w:r>
    </w:p>
    <w:p w:rsidR="00AF46DE" w:rsidRPr="00AF46DE" w:rsidRDefault="002D1457" w:rsidP="002D1457">
      <w:pPr>
        <w:spacing w:line="480" w:lineRule="auto"/>
      </w:pPr>
      <w:r>
        <w:rPr>
          <w:b/>
        </w:rPr>
        <w:t>Other</w:t>
      </w:r>
      <w:r w:rsidR="00345469">
        <w:rPr>
          <w:b/>
        </w:rPr>
        <w:t>/Notes</w:t>
      </w:r>
      <w:r>
        <w:rPr>
          <w:b/>
        </w:rPr>
        <w:t>.</w:t>
      </w:r>
      <w:r w:rsidR="00345469">
        <w:rPr>
          <w:b/>
        </w:rPr>
        <w:t xml:space="preserve"> </w:t>
      </w:r>
      <w:r w:rsidR="00345469">
        <w:t>Lastly, places for more description were included for tags or variables not frequently used, which was especially useful for program descriptions, as well as descriptions of specific types of stimuli (i.e. CVC trigrams).</w:t>
      </w:r>
      <w:r w:rsidR="002F41E9">
        <w:t xml:space="preserve"> In several instances, notes that appeared frequently were moved to tags (such as similarity) after the database had several hundred articles sampled.</w:t>
      </w:r>
      <w:r w:rsidR="00345469">
        <w:t xml:space="preserve"> </w:t>
      </w:r>
      <w:r w:rsidR="002F41E9">
        <w:t>All information described above without a specific table (special populations, other, program/corpus names, and journal information) can be found by clicking on either the small or large view data links online.</w:t>
      </w:r>
    </w:p>
    <w:p w:rsidR="00DD08C6" w:rsidRDefault="00DD08C6" w:rsidP="002D1457">
      <w:pPr>
        <w:spacing w:line="480" w:lineRule="auto"/>
        <w:jc w:val="center"/>
        <w:rPr>
          <w:b/>
        </w:rPr>
      </w:pPr>
      <w:r>
        <w:rPr>
          <w:b/>
        </w:rPr>
        <w:t>Results</w:t>
      </w:r>
      <w:r w:rsidR="0042433A">
        <w:rPr>
          <w:b/>
        </w:rPr>
        <w:t xml:space="preserve"> and Discussion</w:t>
      </w:r>
    </w:p>
    <w:p w:rsidR="0018093C" w:rsidRDefault="00DD08C6" w:rsidP="00DD08C6">
      <w:pPr>
        <w:spacing w:line="480" w:lineRule="auto"/>
      </w:pPr>
      <w:r>
        <w:rPr>
          <w:b/>
        </w:rPr>
        <w:lastRenderedPageBreak/>
        <w:t>Journals</w:t>
      </w:r>
      <w:r w:rsidR="00295E97">
        <w:t>.</w:t>
      </w:r>
      <w:r w:rsidR="000E3DFB">
        <w:t xml:space="preserve"> Journal results, unsurprisingly, show that the wealth of data was published in </w:t>
      </w:r>
      <w:r w:rsidR="000E3DFB">
        <w:rPr>
          <w:i/>
        </w:rPr>
        <w:t xml:space="preserve">Behavior Research Methods </w:t>
      </w:r>
      <w:r w:rsidR="000E3DFB">
        <w:t xml:space="preserve">(59.42% combined across name changes).  However, a large number of articles also appeared in </w:t>
      </w:r>
      <w:r w:rsidR="000E3DFB">
        <w:rPr>
          <w:i/>
        </w:rPr>
        <w:t>Psychonomic Monograph Supplements</w:t>
      </w:r>
      <w:r w:rsidR="000E3DFB">
        <w:t xml:space="preserve"> (3.41%), </w:t>
      </w:r>
      <w:r w:rsidR="000E3DFB">
        <w:rPr>
          <w:i/>
        </w:rPr>
        <w:t xml:space="preserve">Journal of Verbal Learning and Verbal Behavior </w:t>
      </w:r>
      <w:r w:rsidR="000E3DFB">
        <w:t>(2.69%)</w:t>
      </w:r>
      <w:r w:rsidR="000E3DFB">
        <w:rPr>
          <w:i/>
        </w:rPr>
        <w:t xml:space="preserve">, Psychonomic Science </w:t>
      </w:r>
      <w:r w:rsidR="000E3DFB">
        <w:t>(2.69%)</w:t>
      </w:r>
      <w:r w:rsidR="000E3DFB">
        <w:rPr>
          <w:i/>
        </w:rPr>
        <w:t xml:space="preserve">, Journal of Experimental Psychology </w:t>
      </w:r>
      <w:r w:rsidR="000E3DFB">
        <w:t xml:space="preserve">(combined across </w:t>
      </w:r>
      <w:proofErr w:type="spellStart"/>
      <w:r w:rsidR="000E3DFB">
        <w:t>subjournals</w:t>
      </w:r>
      <w:proofErr w:type="spellEnd"/>
      <w:r w:rsidR="000E3DFB">
        <w:t>, 2.34%)</w:t>
      </w:r>
      <w:r w:rsidR="000E3DFB">
        <w:rPr>
          <w:i/>
        </w:rPr>
        <w:t xml:space="preserve">, Perception &amp; Psychophysics </w:t>
      </w:r>
      <w:r w:rsidR="000E3DFB">
        <w:t>(2.33%)</w:t>
      </w:r>
      <w:r w:rsidR="000E3DFB">
        <w:rPr>
          <w:i/>
        </w:rPr>
        <w:t xml:space="preserve">, Memory &amp; Cognition </w:t>
      </w:r>
      <w:r w:rsidR="000E3DFB">
        <w:t>(2.15%)</w:t>
      </w:r>
      <w:r w:rsidR="000E3DFB">
        <w:rPr>
          <w:i/>
        </w:rPr>
        <w:t xml:space="preserve">, Bulletin of the Psychonomic Society </w:t>
      </w:r>
      <w:r w:rsidR="000E3DFB">
        <w:t>(1.26%)</w:t>
      </w:r>
      <w:r w:rsidR="000E3DFB">
        <w:rPr>
          <w:i/>
        </w:rPr>
        <w:t xml:space="preserve">, Norms of Word Association </w:t>
      </w:r>
      <w:r w:rsidR="000E3DFB">
        <w:t>(1.44%; Postman &amp; Keppel, 1970), and a large category of other publications (21.24%). The complete list can be found in the Journal Frequency Table online, as there were 107 different entries for journals, books, and websites of publications.</w:t>
      </w:r>
      <w:r w:rsidR="00F16883">
        <w:t xml:space="preserve">  While some of these sources were not published with peer review (i.e. websites), they were generally found through citations of other peer-reviewed work. Although </w:t>
      </w:r>
      <w:r w:rsidR="0050256B">
        <w:rPr>
          <w:i/>
        </w:rPr>
        <w:t>Behavior Research Methods</w:t>
      </w:r>
      <w:r w:rsidR="0050256B">
        <w:t xml:space="preserve"> has dominated the field for publications, the large array of options for publishing indicates a growth in the available avenues for researchers in this field (for example, open source journals such as </w:t>
      </w:r>
      <w:proofErr w:type="spellStart"/>
      <w:r w:rsidR="0050256B">
        <w:rPr>
          <w:i/>
        </w:rPr>
        <w:t>PLoS</w:t>
      </w:r>
      <w:proofErr w:type="spellEnd"/>
      <w:r w:rsidR="0050256B">
        <w:rPr>
          <w:i/>
        </w:rPr>
        <w:t xml:space="preserve"> ONE</w:t>
      </w:r>
      <w:r w:rsidR="0050256B">
        <w:t xml:space="preserve"> and websites).</w:t>
      </w:r>
      <w:r w:rsidR="00F16883">
        <w:t xml:space="preserve"> </w:t>
      </w:r>
    </w:p>
    <w:p w:rsidR="00DD08C6" w:rsidRPr="0050256B" w:rsidRDefault="007A5A6C" w:rsidP="0018093C">
      <w:pPr>
        <w:spacing w:line="480" w:lineRule="auto"/>
        <w:ind w:firstLine="720"/>
        <w:rPr>
          <w:b/>
        </w:rPr>
      </w:pPr>
      <w:r>
        <w:t>Figure 2 portrays the number of publications in half decade intervals, and there has been a clear expansion of database and program papers, as part of the growth in big data.</w:t>
      </w:r>
      <w:r w:rsidR="0018093C">
        <w:t xml:space="preserve"> Interestingly, a first growth of publications tracks with the 1950s cognitive revolution (Miller, 200</w:t>
      </w:r>
      <w:r w:rsidR="00B332B0">
        <w:t>3</w:t>
      </w:r>
      <w:r w:rsidR="0018093C">
        <w:t xml:space="preserve">), but an odd decline in publications occurred from the 1970s to 1990s. The last twenty years has shown unbelievable progress in this area, at over 121 publications in the last </w:t>
      </w:r>
      <w:r w:rsidR="004C6EB7">
        <w:t xml:space="preserve">four years alone (2010-2013). This chart can be found in greater detail online, under the Papers Per Year Graph link, showing the ups and downs of publications by year in a larger format.  For example, 2004, 2010 and 2013 were big years for linguistic publications, while 2005 and 2006 had smaller numbers of </w:t>
      </w:r>
      <w:r w:rsidR="004C6EB7">
        <w:lastRenderedPageBreak/>
        <w:t xml:space="preserve">publications.  Even with </w:t>
      </w:r>
      <w:r w:rsidR="00991A79">
        <w:t>these</w:t>
      </w:r>
      <w:r w:rsidR="004C6EB7">
        <w:t xml:space="preserve"> fluctuations</w:t>
      </w:r>
      <w:r w:rsidR="00991A79">
        <w:t>,</w:t>
      </w:r>
      <w:r w:rsidR="004C6EB7">
        <w:t xml:space="preserve"> a clear growth curve in publications </w:t>
      </w:r>
      <w:r w:rsidR="00991A79">
        <w:t>can be</w:t>
      </w:r>
      <w:r w:rsidR="004C6EB7">
        <w:t xml:space="preserve"> found since the 90s.</w:t>
      </w:r>
    </w:p>
    <w:p w:rsidR="00267F97" w:rsidRPr="000E1EF8" w:rsidRDefault="00A005FB" w:rsidP="00DD08C6">
      <w:pPr>
        <w:spacing w:line="480" w:lineRule="auto"/>
      </w:pPr>
      <w:r>
        <w:rPr>
          <w:b/>
        </w:rPr>
        <w:t>Stimuli</w:t>
      </w:r>
      <w:r w:rsidR="007A5A6C">
        <w:rPr>
          <w:b/>
        </w:rPr>
        <w:t xml:space="preserve">. </w:t>
      </w:r>
      <w:r w:rsidR="000E1EF8">
        <w:t xml:space="preserve">Stimuli are presented in Table </w:t>
      </w:r>
      <w:r w:rsidR="006D35E3">
        <w:t xml:space="preserve">1 </w:t>
      </w:r>
      <w:r w:rsidR="000E1EF8">
        <w:t>with totals, percentages, means (standard deviations), and minimum/maximum values (and online under Stimuli Frequency Table). Naturally</w:t>
      </w:r>
      <w:r w:rsidR="006529EF">
        <w:t>, the publication of word norms was</w:t>
      </w:r>
      <w:r w:rsidR="00A574EA">
        <w:t xml:space="preserve"> over half the dataset (50.55%), which has quite a large range</w:t>
      </w:r>
      <w:r w:rsidR="00BF0B98">
        <w:t xml:space="preserve"> of quantity of stimuli</w:t>
      </w:r>
      <w:r w:rsidR="009B24F5">
        <w:t xml:space="preserve"> from only ten words to a large corpus of over </w:t>
      </w:r>
      <w:r w:rsidR="00045D73">
        <w:t>500</w:t>
      </w:r>
      <w:r w:rsidR="009B24F5">
        <w:t xml:space="preserve"> million words.</w:t>
      </w:r>
      <w:r w:rsidR="00267F97">
        <w:t xml:space="preserve"> Other types of word stimuli also appear commonly in the stimuli set such as categories, letters, and word pairs. Because linguistic data was of interest to this publication, we selected publications based on words, and plotted the number of stimuli presented in the paper to examine big data developments.  These data were broken down by set size in Figure 3.</w:t>
      </w:r>
      <w:r w:rsidR="001A0FED">
        <w:t xml:space="preserve"> The upper left hand quadrant shows all stimuli across years, and the big data publications stand out in the last fifteen years of publications. This data was then further broken down into small datasets (&lt;1,000 stimuli; upper right quadrant), medium datasets (1,000 – 500,000 stimuli</w:t>
      </w:r>
      <w:r w:rsidR="00266944">
        <w:t>; bottom left quadrant</w:t>
      </w:r>
      <w:r w:rsidR="001A0FED">
        <w:t>), and large datasets (500,000 + although there is a large jump between medium and large as most data is either half million or less or a million or more</w:t>
      </w:r>
      <w:r w:rsidR="00266944">
        <w:t>; bottom right quadrant</w:t>
      </w:r>
      <w:r w:rsidR="001A0FED">
        <w:t>).</w:t>
      </w:r>
      <w:r w:rsidR="00266944">
        <w:t xml:space="preserve"> The small datase</w:t>
      </w:r>
      <w:r w:rsidR="00577B92">
        <w:t xml:space="preserve">t graph shows that these publications are common across </w:t>
      </w:r>
      <w:r w:rsidR="000449C5">
        <w:t>time</w:t>
      </w:r>
      <w:r w:rsidR="00577B92">
        <w:t xml:space="preserve">, while the bottom two quadrants are more telling for the </w:t>
      </w:r>
      <w:proofErr w:type="spellStart"/>
      <w:r w:rsidR="00577B92">
        <w:t>megastudies</w:t>
      </w:r>
      <w:proofErr w:type="spellEnd"/>
      <w:r w:rsidR="00577B92">
        <w:t xml:space="preserve"> trend investigation. As with languages and tags (below), we see an increase in the number of medium and very large datasets across the years (the lone </w:t>
      </w:r>
      <w:r w:rsidR="00B90601">
        <w:t>outlier</w:t>
      </w:r>
      <w:r w:rsidR="00577B92">
        <w:t xml:space="preserve"> in the large dataset is the Brown Corpus, </w:t>
      </w:r>
      <w:proofErr w:type="spellStart"/>
      <w:r w:rsidR="00577B92">
        <w:t>Kucera</w:t>
      </w:r>
      <w:proofErr w:type="spellEnd"/>
      <w:r w:rsidR="00577B92">
        <w:t xml:space="preserve"> &amp; Francis, 1967).</w:t>
      </w:r>
      <w:r w:rsidR="00292B71">
        <w:t xml:space="preserve"> </w:t>
      </w:r>
    </w:p>
    <w:p w:rsidR="00BF0B98" w:rsidRPr="00BF0B98" w:rsidRDefault="00BF0B98" w:rsidP="00697433">
      <w:pPr>
        <w:spacing w:line="480" w:lineRule="auto"/>
      </w:pPr>
      <w:r>
        <w:rPr>
          <w:b/>
        </w:rPr>
        <w:t>Languages.</w:t>
      </w:r>
      <w:r>
        <w:t xml:space="preserve"> The variety and number of languages for stimuli provided an encouraging picture of the growth and diversity of psycholinguistic stimuli, as seen in Table 2. Many articles include multiple languages (4.10%), as well as the inclusion of </w:t>
      </w:r>
      <w:proofErr w:type="gramStart"/>
      <w:r>
        <w:t>both Portuguese</w:t>
      </w:r>
      <w:proofErr w:type="gramEnd"/>
      <w:r>
        <w:t xml:space="preserve"> (1.78%) and Spanish (6.60%), French (5.70%), and even a small number of articles in Greek (0.89%). To examine </w:t>
      </w:r>
      <w:r>
        <w:lastRenderedPageBreak/>
        <w:t>trend</w:t>
      </w:r>
      <w:ins w:id="2" w:author="Valentine" w:date="2014-04-03T16:59:00Z">
        <w:r w:rsidR="00C91873">
          <w:t>s</w:t>
        </w:r>
      </w:ins>
      <w:r>
        <w:t xml:space="preserve">, the English only articles were filtered out of the dataset since they were the majority of publications (63.99%), and were published across all years present in this data. More than half of the papers with multiple languages have been published since 2010 (56.52%). Additionally, the last ten years have seen an explosion of publications in non-English languages (134 publications, 74.81%) with nearly double the number in 2013 (16) than 2012 (9). </w:t>
      </w:r>
    </w:p>
    <w:p w:rsidR="000E1EF8" w:rsidRDefault="004F4876" w:rsidP="00697433">
      <w:pPr>
        <w:spacing w:line="480" w:lineRule="auto"/>
      </w:pPr>
      <w:r>
        <w:rPr>
          <w:b/>
        </w:rPr>
        <w:t>Tags</w:t>
      </w:r>
      <w:r w:rsidR="00697433">
        <w:rPr>
          <w:b/>
        </w:rPr>
        <w:t xml:space="preserve">. </w:t>
      </w:r>
      <w:r w:rsidR="00697433">
        <w:t>Table 3 displays the number, percentages, correlations</w:t>
      </w:r>
      <w:ins w:id="3" w:author="CHHS" w:date="2014-04-04T12:06:00Z">
        <w:r w:rsidR="000D64E0">
          <w:t xml:space="preserve"> of tags across (with?) year</w:t>
        </w:r>
      </w:ins>
      <w:r w:rsidR="00697433">
        <w:t xml:space="preserve">, and descriptions of tags (also found online under Tag Frequency Table with </w:t>
      </w:r>
      <w:r w:rsidR="00697433">
        <w:rPr>
          <w:i/>
        </w:rPr>
        <w:t xml:space="preserve">N </w:t>
      </w:r>
      <w:r w:rsidR="00697433">
        <w:t xml:space="preserve">and </w:t>
      </w:r>
      <w:r w:rsidR="00697433">
        <w:rPr>
          <w:i/>
        </w:rPr>
        <w:t xml:space="preserve">% </w:t>
      </w:r>
      <w:r w:rsidR="00697433">
        <w:t xml:space="preserve">values based on any updated numbers). Undoubtedly, </w:t>
      </w:r>
      <w:r w:rsidR="00714BD5">
        <w:t xml:space="preserve">these tags represent changes in terminology over time, and some could be combined or </w:t>
      </w:r>
      <w:proofErr w:type="spellStart"/>
      <w:r w:rsidR="00714BD5">
        <w:t>recoined</w:t>
      </w:r>
      <w:proofErr w:type="spellEnd"/>
      <w:r w:rsidR="00714BD5">
        <w:t>.  However, even if</w:t>
      </w:r>
      <w:bookmarkStart w:id="4" w:name="_GoBack"/>
      <w:bookmarkEnd w:id="4"/>
      <w:r w:rsidR="00714BD5">
        <w:t xml:space="preserve"> low frequency (</w:t>
      </w:r>
      <w:r w:rsidR="00714BD5">
        <w:rPr>
          <w:i/>
        </w:rPr>
        <w:t>N</w:t>
      </w:r>
      <w:r w:rsidR="00714BD5">
        <w:t xml:space="preserve"> &lt; 10; fourteen tags) tags are excluded, thirty-five different tags were used to describe the types of psycholinguistic data.  Many of these tags can be considered individual research </w:t>
      </w:r>
      <w:r w:rsidR="000E1EF8">
        <w:t>areas</w:t>
      </w:r>
      <w:r w:rsidR="00714BD5">
        <w:t>, and the sizeable number of different options indicates how complex and diverse the field has become since the publication of free association norms in 1910 (</w:t>
      </w:r>
      <w:r w:rsidR="00714BD5" w:rsidRPr="00714BD5">
        <w:t xml:space="preserve">Kent &amp; </w:t>
      </w:r>
      <w:proofErr w:type="spellStart"/>
      <w:r w:rsidR="00714BD5" w:rsidRPr="00714BD5">
        <w:t>Rosanoff</w:t>
      </w:r>
      <w:proofErr w:type="spellEnd"/>
      <w:r w:rsidR="00714BD5">
        <w:t xml:space="preserve"> association norms).</w:t>
      </w:r>
    </w:p>
    <w:p w:rsidR="00A41AA0" w:rsidRPr="00A41AA0" w:rsidRDefault="000E1EF8" w:rsidP="000E1EF8">
      <w:pPr>
        <w:spacing w:line="480" w:lineRule="auto"/>
        <w:ind w:firstLine="720"/>
      </w:pPr>
      <w:r>
        <w:t>The</w:t>
      </w:r>
      <w:r w:rsidR="00A41AA0">
        <w:t xml:space="preserve"> total number of tags for each publication was</w:t>
      </w:r>
      <w:r>
        <w:t xml:space="preserve"> then</w:t>
      </w:r>
      <w:r w:rsidR="00A41AA0">
        <w:t xml:space="preserve"> tallied, and an average number of tags per half decade were plotted in Figure </w:t>
      </w:r>
      <w:r w:rsidR="00267F97">
        <w:t>4</w:t>
      </w:r>
      <w:r w:rsidR="00A41AA0">
        <w:t xml:space="preserve"> to determine if the number of variables included in a study has grown over time</w:t>
      </w:r>
      <w:r w:rsidR="003A36FB">
        <w:t xml:space="preserve"> (total tags and year </w:t>
      </w:r>
      <w:r w:rsidR="003A36FB">
        <w:rPr>
          <w:i/>
        </w:rPr>
        <w:t>r</w:t>
      </w:r>
      <w:r w:rsidR="003A36FB">
        <w:t xml:space="preserve"> = 0.26, </w:t>
      </w:r>
      <w:r w:rsidR="003A36FB">
        <w:rPr>
          <w:i/>
        </w:rPr>
        <w:t>p</w:t>
      </w:r>
      <w:r w:rsidR="003A36FB">
        <w:t xml:space="preserve"> = 0.10)</w:t>
      </w:r>
      <w:r w:rsidR="00A41AA0">
        <w:t>. Considering the larger number of publications in the 2000s versus 1950s to 1970s, it appears that the number of keywords for articles is also slowly growing over time. This trend may indicate the evolution in computing possibilities to be able to publish large amounts of data, but also may indicate a desire to combine datasets so that even more stimuli may be considered at once for modeling or experiment creation.</w:t>
      </w:r>
    </w:p>
    <w:p w:rsidR="003A36FB" w:rsidRDefault="003A36FB" w:rsidP="004D09F6">
      <w:pPr>
        <w:spacing w:line="480" w:lineRule="auto"/>
      </w:pPr>
      <w:r>
        <w:tab/>
        <w:t>Next, tags with at least a sample of 30 publications were investigated individually for trends across time (correlations presented in Table 3</w:t>
      </w:r>
      <w:r w:rsidR="001C2620">
        <w:t xml:space="preserve">, all </w:t>
      </w:r>
      <w:proofErr w:type="spellStart"/>
      <w:r w:rsidR="001C2620">
        <w:rPr>
          <w:i/>
        </w:rPr>
        <w:t>p</w:t>
      </w:r>
      <w:r w:rsidR="001C2620">
        <w:t>s</w:t>
      </w:r>
      <w:proofErr w:type="spellEnd"/>
      <w:r w:rsidR="001C2620">
        <w:t xml:space="preserve"> = 0.29-0.40</w:t>
      </w:r>
      <w:r>
        <w:t>).</w:t>
      </w:r>
      <w:r w:rsidR="002260F4">
        <w:t xml:space="preserve"> Individual graphs can </w:t>
      </w:r>
      <w:r w:rsidR="002260F4">
        <w:lastRenderedPageBreak/>
        <w:t xml:space="preserve">be created by clicking on the Tags </w:t>
      </w:r>
      <w:proofErr w:type="gramStart"/>
      <w:r w:rsidR="002260F4">
        <w:t>Per</w:t>
      </w:r>
      <w:proofErr w:type="gramEnd"/>
      <w:r w:rsidR="002260F4">
        <w:t xml:space="preserve"> Year Graph link online, which show the total frequency of the selected tag by year.</w:t>
      </w:r>
      <w:r w:rsidR="001C2620">
        <w:t xml:space="preserve"> While </w:t>
      </w:r>
      <w:r w:rsidR="00CA34B5">
        <w:t xml:space="preserve">correlations were </w:t>
      </w:r>
      <w:r w:rsidR="001C2620">
        <w:t>not significant, some small positive trends were found, such as the increase in age of acquisition, familiarity, imagery, orthographic neighborhood, syllables, and valence norms. Intriguingly, meaningfulness and association both showed negative correlations, but these correlations can be understood as an artifac</w:t>
      </w:r>
      <w:r w:rsidR="00222A96">
        <w:t xml:space="preserve">t of the publication of a book on association norms in the 1970s (Postman &amp; Keppel, 1970), as well as a </w:t>
      </w:r>
      <w:r w:rsidR="003B2CD2">
        <w:t xml:space="preserve">recent </w:t>
      </w:r>
      <w:r w:rsidR="00222A96">
        <w:t xml:space="preserve">drop off of </w:t>
      </w:r>
      <w:r w:rsidR="003B2CD2">
        <w:t>in the</w:t>
      </w:r>
      <w:r w:rsidR="00222A96">
        <w:t xml:space="preserve"> small but steady use of meaningfulness.</w:t>
      </w:r>
      <w:r w:rsidR="003B2CD2">
        <w:t xml:space="preserve">  These small correlations may partially be explained by the sheer number and variation of data available in the LAB</w:t>
      </w:r>
      <w:r w:rsidR="00697433">
        <w:t xml:space="preserve"> portal</w:t>
      </w:r>
      <w:r w:rsidR="003B2CD2">
        <w:t>, as one would expect the number of frequency tags to increase with the recent SUBTLEX publications.  Indeed, if the frequency tags are plotted by year an increase across the last decade (22 tags in 2013</w:t>
      </w:r>
      <w:r w:rsidR="00697433">
        <w:t xml:space="preserve"> alone</w:t>
      </w:r>
      <w:r w:rsidR="003B2CD2">
        <w:t xml:space="preserve">) can be shown.  Readers are encouraged to view the individual graphs for tags to investigate the change of keyword frequency over time, including </w:t>
      </w:r>
      <w:r w:rsidR="00393EE4">
        <w:t xml:space="preserve">the rise and demise of several research areas.  For example, confusion matrices heyday appears to range from </w:t>
      </w:r>
      <w:r w:rsidR="00DB1360">
        <w:t xml:space="preserve">the early 70s to the mid 80s, while arousal norms do not make an appearance until the late 90s. </w:t>
      </w:r>
    </w:p>
    <w:p w:rsidR="000A4C5D" w:rsidRDefault="0042433A" w:rsidP="000A4C5D">
      <w:pPr>
        <w:spacing w:line="480" w:lineRule="auto"/>
        <w:jc w:val="center"/>
        <w:rPr>
          <w:b/>
        </w:rPr>
      </w:pPr>
      <w:r>
        <w:rPr>
          <w:b/>
        </w:rPr>
        <w:t>Conclusion</w:t>
      </w:r>
    </w:p>
    <w:p w:rsidR="007E06EE" w:rsidRDefault="000449C5" w:rsidP="000449C5">
      <w:pPr>
        <w:spacing w:line="480" w:lineRule="auto"/>
        <w:ind w:firstLine="720"/>
      </w:pPr>
      <w:r>
        <w:t>This article had two main purposes: 1) to present the LAB dataset and portal as a</w:t>
      </w:r>
      <w:r w:rsidR="007E7D22">
        <w:t>n</w:t>
      </w:r>
      <w:r>
        <w:t xml:space="preserve"> annotated bibliography and searchable tool for researchers, and 2) to view trends in psycholinguistic research with an eye toward big data.</w:t>
      </w:r>
      <w:r w:rsidR="00F32691">
        <w:t xml:space="preserve"> </w:t>
      </w:r>
      <w:r w:rsidR="007E7D22">
        <w:t>We believe the LAB website will be a useful channel for all levels of researchers, from graduate students looking for experimental stimuli to design their experiments</w:t>
      </w:r>
      <w:r w:rsidR="00E318BB">
        <w:t>,</w:t>
      </w:r>
      <w:r w:rsidR="007E7D22">
        <w:t xml:space="preserve"> to the familiar investigator who wishes to dig deeper into the diverse choices offered. Further, while the majority of publications occur in one particular journal, the LAB allows someone to find articles they may have missed in other areas with the advantage of being collected into one location.</w:t>
      </w:r>
      <w:r w:rsidR="0063307B">
        <w:t xml:space="preserve"> </w:t>
      </w:r>
      <w:r w:rsidR="00FD1875">
        <w:t>User-friendly</w:t>
      </w:r>
      <w:r w:rsidR="0063307B">
        <w:t xml:space="preserve"> search tools are provided to aide in </w:t>
      </w:r>
      <w:r w:rsidR="0063307B">
        <w:lastRenderedPageBreak/>
        <w:t>searching for specific languages, stimuli, or keywords, as well as multiple outputs for easy copying into Excel or SPSS.</w:t>
      </w:r>
      <w:r w:rsidR="00336B66">
        <w:t xml:space="preserve"> With the advent of </w:t>
      </w:r>
      <w:r w:rsidR="005D56BC">
        <w:t>DOI</w:t>
      </w:r>
      <w:r w:rsidR="00336B66">
        <w:t>, links are provided to the original source for a quick transition to the materials provided in that publication.</w:t>
      </w:r>
      <w:r w:rsidR="00FD1875">
        <w:t xml:space="preserve"> While this article’s statistics will become dated with the updates to the LAB, dynamic tables and graphs are provided online to see the current status </w:t>
      </w:r>
      <w:r w:rsidR="00FF6C5C">
        <w:t>of the field.</w:t>
      </w:r>
      <w:r w:rsidR="00F76EC7">
        <w:t xml:space="preserve"> Lastly, we encourage users to actively report errors and suggest updates for the LAB dataset as a way to crowd source information that is surely missing, especially in non-English languages.</w:t>
      </w:r>
    </w:p>
    <w:p w:rsidR="00D93CCB" w:rsidRDefault="00ED3ABF" w:rsidP="00C76F2E">
      <w:pPr>
        <w:spacing w:line="480" w:lineRule="auto"/>
        <w:ind w:firstLine="720"/>
      </w:pPr>
      <w:r>
        <w:t xml:space="preserve">In the introduction, we provided two examples of current </w:t>
      </w:r>
      <w:proofErr w:type="spellStart"/>
      <w:r>
        <w:t>megastudies</w:t>
      </w:r>
      <w:proofErr w:type="spellEnd"/>
      <w:r>
        <w:t xml:space="preserve"> (SUBTLEX and the Lexicon projects), in addition to how researchers might collect big data through Mechanical Turk or Twitter. This article stepped back from looking at individual, large studies or ways to collect data to use the information provided by publications as a window into the fluctuations of the field. </w:t>
      </w:r>
      <w:proofErr w:type="spellStart"/>
      <w:r>
        <w:t>Megastudies</w:t>
      </w:r>
      <w:proofErr w:type="spellEnd"/>
      <w:r>
        <w:t xml:space="preserve"> have become a prevalent topic, but data could have revealed that this popularity was due to recent publication of a small subset of articles. Instead, analyses showed that not only </w:t>
      </w:r>
      <w:r w:rsidR="00BF0B98">
        <w:t>are the numbers</w:t>
      </w:r>
      <w:r>
        <w:t xml:space="preserve"> of publications accumulating, but the size</w:t>
      </w:r>
      <w:r w:rsidR="00BF0B98">
        <w:t>s</w:t>
      </w:r>
      <w:r>
        <w:t xml:space="preserve"> of datasets </w:t>
      </w:r>
      <w:r w:rsidR="00BF0B98">
        <w:t>are</w:t>
      </w:r>
      <w:r>
        <w:t xml:space="preserve"> also growing in tandem. </w:t>
      </w:r>
      <w:proofErr w:type="spellStart"/>
      <w:r w:rsidR="0042433A">
        <w:t>Megastudies</w:t>
      </w:r>
      <w:proofErr w:type="spellEnd"/>
      <w:r w:rsidR="0042433A">
        <w:t xml:space="preserve"> specifically focus on large datasets, but big data can also be indicated here by the divergence in languages available,</w:t>
      </w:r>
      <w:r w:rsidR="00D70B7C">
        <w:t xml:space="preserve"> number of places to publish such data, and</w:t>
      </w:r>
      <w:r w:rsidR="0042433A">
        <w:t xml:space="preserve"> the increasing number of keywords for articles across years</w:t>
      </w:r>
      <w:r w:rsidR="00D70B7C">
        <w:t>.</w:t>
      </w:r>
      <w:r w:rsidR="00EB7DC5">
        <w:t xml:space="preserve"> Time will tell if these trends can and will continue or if certain areas will see </w:t>
      </w:r>
      <w:r w:rsidR="00C76F2E">
        <w:t>a</w:t>
      </w:r>
      <w:r w:rsidR="00EB7DC5">
        <w:t xml:space="preserve"> confusion matrix type decline </w:t>
      </w:r>
      <w:r w:rsidR="00C76F2E">
        <w:t>after many large datasets are published.  With the move of traditional lab experiments to smar</w:t>
      </w:r>
      <w:r w:rsidR="00D22B54">
        <w:t>tphone and tablet technology (</w:t>
      </w:r>
      <w:proofErr w:type="spellStart"/>
      <w:r w:rsidR="00D22B54">
        <w:t>Du</w:t>
      </w:r>
      <w:r w:rsidR="00C76F2E">
        <w:t>fua</w:t>
      </w:r>
      <w:proofErr w:type="spellEnd"/>
      <w:r w:rsidR="00C76F2E">
        <w:t xml:space="preserve"> et al., 2011), it seems likely that researchers in psycholinguistics will continue to find new and creative ways to modernize the field.</w:t>
      </w:r>
    </w:p>
    <w:p w:rsidR="00BF0B98" w:rsidRDefault="00BF0B98" w:rsidP="00C76F2E">
      <w:pPr>
        <w:spacing w:line="480" w:lineRule="auto"/>
        <w:jc w:val="center"/>
        <w:rPr>
          <w:b/>
        </w:rPr>
      </w:pPr>
      <w:r>
        <w:rPr>
          <w:b/>
        </w:rPr>
        <w:br w:type="page"/>
      </w:r>
    </w:p>
    <w:p w:rsidR="005F2D4A" w:rsidRPr="000E1EF8" w:rsidRDefault="00D93CCB" w:rsidP="00C76F2E">
      <w:pPr>
        <w:spacing w:line="480" w:lineRule="auto"/>
        <w:jc w:val="center"/>
        <w:rPr>
          <w:b/>
        </w:rPr>
      </w:pPr>
      <w:r>
        <w:rPr>
          <w:b/>
        </w:rPr>
        <w:lastRenderedPageBreak/>
        <w:t>References</w:t>
      </w:r>
    </w:p>
    <w:p w:rsidR="005F2D4A" w:rsidRDefault="005F2D4A" w:rsidP="00DD08C6">
      <w:pPr>
        <w:spacing w:line="480" w:lineRule="auto"/>
      </w:pPr>
      <w:r w:rsidRPr="005F2D4A">
        <w:t xml:space="preserve">Adelman, J. S., Brown, G. D., &amp; Quesada, J. F. (2006). Contextual diversity, not word </w:t>
      </w:r>
    </w:p>
    <w:p w:rsidR="005F2D4A" w:rsidRDefault="005F2D4A" w:rsidP="005F2D4A">
      <w:pPr>
        <w:spacing w:line="480" w:lineRule="auto"/>
        <w:ind w:left="720"/>
      </w:pPr>
      <w:proofErr w:type="gramStart"/>
      <w:r w:rsidRPr="005F2D4A">
        <w:t>frequency</w:t>
      </w:r>
      <w:proofErr w:type="gramEnd"/>
      <w:r w:rsidRPr="005F2D4A">
        <w:t xml:space="preserve">, determines word-naming and lexical decision times. </w:t>
      </w:r>
      <w:r w:rsidRPr="0099243B">
        <w:rPr>
          <w:i/>
        </w:rPr>
        <w:t>Psychological Science</w:t>
      </w:r>
      <w:r w:rsidRPr="005F2D4A">
        <w:t xml:space="preserve">, </w:t>
      </w:r>
      <w:r w:rsidRPr="0099243B">
        <w:rPr>
          <w:i/>
        </w:rPr>
        <w:t>17</w:t>
      </w:r>
      <w:r w:rsidRPr="005F2D4A">
        <w:t>, 814-823.</w:t>
      </w:r>
      <w:r w:rsidR="00680EE9">
        <w:t xml:space="preserve"> </w:t>
      </w:r>
      <w:proofErr w:type="gramStart"/>
      <w:r w:rsidR="00680EE9">
        <w:t>doi</w:t>
      </w:r>
      <w:proofErr w:type="gramEnd"/>
      <w:r w:rsidR="00680EE9">
        <w:t xml:space="preserve">: </w:t>
      </w:r>
      <w:r w:rsidR="00680EE9" w:rsidRPr="00680EE9">
        <w:t>10.1111/j.1467-9280.2006.01787.x</w:t>
      </w:r>
      <w:r w:rsidR="008458B4">
        <w:t>.</w:t>
      </w:r>
    </w:p>
    <w:p w:rsidR="00F00AAD" w:rsidRDefault="005F2D4A" w:rsidP="00F00AAD">
      <w:pPr>
        <w:spacing w:line="480" w:lineRule="auto"/>
      </w:pPr>
      <w:proofErr w:type="spellStart"/>
      <w:r w:rsidRPr="005F2D4A">
        <w:t>Baayen</w:t>
      </w:r>
      <w:proofErr w:type="spellEnd"/>
      <w:r w:rsidR="00F00AAD">
        <w:t>, R. H.</w:t>
      </w:r>
      <w:r w:rsidRPr="005F2D4A">
        <w:t xml:space="preserve">, </w:t>
      </w:r>
      <w:proofErr w:type="spellStart"/>
      <w:r w:rsidRPr="005F2D4A">
        <w:t>Piepenbrock</w:t>
      </w:r>
      <w:proofErr w:type="spellEnd"/>
      <w:r w:rsidR="00F00AAD">
        <w:t>, R.</w:t>
      </w:r>
      <w:r w:rsidRPr="005F2D4A">
        <w:t xml:space="preserve">, &amp; </w:t>
      </w:r>
      <w:proofErr w:type="spellStart"/>
      <w:r w:rsidRPr="005F2D4A">
        <w:t>Gulikers</w:t>
      </w:r>
      <w:proofErr w:type="spellEnd"/>
      <w:r w:rsidR="00F00AAD">
        <w:t>, L.</w:t>
      </w:r>
      <w:r w:rsidRPr="005F2D4A">
        <w:t xml:space="preserve"> (1995). The CELEX lexical database [CD-</w:t>
      </w:r>
    </w:p>
    <w:p w:rsidR="005F2D4A" w:rsidRDefault="005F2D4A" w:rsidP="00F00AAD">
      <w:pPr>
        <w:spacing w:line="480" w:lineRule="auto"/>
        <w:ind w:firstLine="720"/>
      </w:pPr>
      <w:r w:rsidRPr="005F2D4A">
        <w:t xml:space="preserve">ROM]. </w:t>
      </w:r>
      <w:r w:rsidR="00680EE9" w:rsidRPr="005F2D4A">
        <w:t>Philadelphia</w:t>
      </w:r>
      <w:r w:rsidRPr="005F2D4A">
        <w:t xml:space="preserve">: Linguistic Data Consortium. </w:t>
      </w:r>
      <w:proofErr w:type="gramStart"/>
      <w:r w:rsidRPr="005F2D4A">
        <w:t>University of Pennsylvania.</w:t>
      </w:r>
      <w:proofErr w:type="gramEnd"/>
    </w:p>
    <w:p w:rsidR="007E4506" w:rsidRDefault="005F2D4A" w:rsidP="007E4506">
      <w:pPr>
        <w:spacing w:line="480" w:lineRule="auto"/>
      </w:pPr>
      <w:proofErr w:type="spellStart"/>
      <w:r w:rsidRPr="005F2D4A">
        <w:t>Balota</w:t>
      </w:r>
      <w:proofErr w:type="spellEnd"/>
      <w:r w:rsidRPr="005F2D4A">
        <w:t>,</w:t>
      </w:r>
      <w:r w:rsidR="007E4506">
        <w:t xml:space="preserve"> D. A.,</w:t>
      </w:r>
      <w:r w:rsidRPr="005F2D4A">
        <w:t xml:space="preserve"> Yap</w:t>
      </w:r>
      <w:r w:rsidR="007E4506">
        <w:t>, M. J.</w:t>
      </w:r>
      <w:r w:rsidRPr="005F2D4A">
        <w:t xml:space="preserve">, </w:t>
      </w:r>
      <w:proofErr w:type="spellStart"/>
      <w:r w:rsidRPr="005F2D4A">
        <w:t>Cortese</w:t>
      </w:r>
      <w:proofErr w:type="spellEnd"/>
      <w:r w:rsidR="007E4506">
        <w:t>, M. J.</w:t>
      </w:r>
      <w:r w:rsidRPr="005F2D4A">
        <w:t>, Hutchison</w:t>
      </w:r>
      <w:r w:rsidR="007E4506">
        <w:t>, K. A.</w:t>
      </w:r>
      <w:r w:rsidRPr="005F2D4A">
        <w:t>, Kessler</w:t>
      </w:r>
      <w:r w:rsidR="007E4506">
        <w:t>, B.</w:t>
      </w:r>
      <w:r w:rsidRPr="005F2D4A">
        <w:t xml:space="preserve">, </w:t>
      </w:r>
      <w:proofErr w:type="spellStart"/>
      <w:r w:rsidRPr="005F2D4A">
        <w:t>Loftis</w:t>
      </w:r>
      <w:proofErr w:type="spellEnd"/>
      <w:r w:rsidR="007E4506">
        <w:t>, B.</w:t>
      </w:r>
      <w:r w:rsidRPr="005F2D4A">
        <w:t>, Ne</w:t>
      </w:r>
      <w:r w:rsidR="00B455A1">
        <w:t>ely</w:t>
      </w:r>
      <w:r w:rsidR="007E4506">
        <w:t>, J. H.</w:t>
      </w:r>
      <w:r w:rsidR="00B455A1">
        <w:t xml:space="preserve">, </w:t>
      </w:r>
    </w:p>
    <w:p w:rsidR="005F2D4A" w:rsidRDefault="00B455A1" w:rsidP="007E4506">
      <w:pPr>
        <w:spacing w:line="480" w:lineRule="auto"/>
        <w:ind w:left="720"/>
      </w:pPr>
      <w:proofErr w:type="spellStart"/>
      <w:r>
        <w:t>Nelson</w:t>
      </w:r>
      <w:proofErr w:type="gramStart"/>
      <w:r w:rsidR="007E4506">
        <w:t>,D</w:t>
      </w:r>
      <w:proofErr w:type="spellEnd"/>
      <w:proofErr w:type="gramEnd"/>
      <w:r w:rsidR="007E4506">
        <w:t>. L.</w:t>
      </w:r>
      <w:r>
        <w:t>, Simpson</w:t>
      </w:r>
      <w:r w:rsidR="007E4506">
        <w:t>, G. B.</w:t>
      </w:r>
      <w:r>
        <w:t xml:space="preserve">, &amp; </w:t>
      </w:r>
      <w:proofErr w:type="spellStart"/>
      <w:r>
        <w:t>Treiman</w:t>
      </w:r>
      <w:r w:rsidR="007E4506">
        <w:t>m</w:t>
      </w:r>
      <w:proofErr w:type="spellEnd"/>
      <w:r w:rsidR="007E4506">
        <w:t xml:space="preserve"> R.</w:t>
      </w:r>
      <w:r w:rsidR="005F2D4A" w:rsidRPr="005F2D4A">
        <w:t xml:space="preserve"> (2007). </w:t>
      </w:r>
      <w:proofErr w:type="gramStart"/>
      <w:r w:rsidR="005F2D4A" w:rsidRPr="005F2D4A">
        <w:t>The English Lexicon Project.</w:t>
      </w:r>
      <w:proofErr w:type="gramEnd"/>
      <w:r w:rsidR="005F2D4A" w:rsidRPr="005F2D4A">
        <w:t xml:space="preserve"> </w:t>
      </w:r>
      <w:r w:rsidR="005F2D4A" w:rsidRPr="0099243B">
        <w:rPr>
          <w:i/>
        </w:rPr>
        <w:t>Behavior Research Methods</w:t>
      </w:r>
      <w:r w:rsidR="005F2D4A" w:rsidRPr="005F2D4A">
        <w:t xml:space="preserve">, </w:t>
      </w:r>
      <w:r w:rsidR="005F2D4A" w:rsidRPr="0099243B">
        <w:rPr>
          <w:i/>
        </w:rPr>
        <w:t>39</w:t>
      </w:r>
      <w:r w:rsidR="005F2D4A" w:rsidRPr="005F2D4A">
        <w:t xml:space="preserve">, 445-459, </w:t>
      </w:r>
      <w:r w:rsidR="00680EE9">
        <w:t>doi</w:t>
      </w:r>
      <w:r w:rsidR="005F2D4A" w:rsidRPr="005F2D4A">
        <w:t>: 10.3758/BF03193014.</w:t>
      </w:r>
    </w:p>
    <w:p w:rsidR="0099243B" w:rsidRDefault="005F2D4A" w:rsidP="005F2D4A">
      <w:pPr>
        <w:spacing w:line="480" w:lineRule="auto"/>
      </w:pPr>
      <w:proofErr w:type="spellStart"/>
      <w:r w:rsidRPr="005F2D4A">
        <w:t>Balota</w:t>
      </w:r>
      <w:proofErr w:type="spellEnd"/>
      <w:r w:rsidRPr="005F2D4A">
        <w:t xml:space="preserve">, D. A., </w:t>
      </w:r>
      <w:proofErr w:type="spellStart"/>
      <w:r w:rsidRPr="005F2D4A">
        <w:t>Cortese</w:t>
      </w:r>
      <w:proofErr w:type="spellEnd"/>
      <w:r w:rsidRPr="005F2D4A">
        <w:t xml:space="preserve">, M. J., </w:t>
      </w:r>
      <w:proofErr w:type="spellStart"/>
      <w:r w:rsidRPr="005F2D4A">
        <w:t>Sergent</w:t>
      </w:r>
      <w:proofErr w:type="spellEnd"/>
      <w:r w:rsidRPr="005F2D4A">
        <w:t xml:space="preserve">-Marshall, S. D., </w:t>
      </w:r>
      <w:proofErr w:type="spellStart"/>
      <w:r w:rsidRPr="005F2D4A">
        <w:t>Spieler</w:t>
      </w:r>
      <w:proofErr w:type="spellEnd"/>
      <w:r w:rsidRPr="005F2D4A">
        <w:t xml:space="preserve">, D. H., &amp; Yap, M. (2004). Visual </w:t>
      </w:r>
    </w:p>
    <w:p w:rsidR="005F2D4A" w:rsidRDefault="005F2D4A" w:rsidP="0099243B">
      <w:pPr>
        <w:spacing w:line="480" w:lineRule="auto"/>
        <w:ind w:left="720"/>
      </w:pPr>
      <w:proofErr w:type="gramStart"/>
      <w:r w:rsidRPr="005F2D4A">
        <w:t>word</w:t>
      </w:r>
      <w:proofErr w:type="gramEnd"/>
      <w:r w:rsidRPr="005F2D4A">
        <w:t xml:space="preserve"> recognition of single-syllable words. </w:t>
      </w:r>
      <w:r w:rsidRPr="0099243B">
        <w:rPr>
          <w:i/>
        </w:rPr>
        <w:t>Journal of Experimental Psychology: General</w:t>
      </w:r>
      <w:r w:rsidRPr="005F2D4A">
        <w:t xml:space="preserve">, </w:t>
      </w:r>
      <w:r w:rsidRPr="0099243B">
        <w:rPr>
          <w:i/>
        </w:rPr>
        <w:t>133</w:t>
      </w:r>
      <w:r w:rsidRPr="005F2D4A">
        <w:t>, 283</w:t>
      </w:r>
      <w:r>
        <w:t>-316</w:t>
      </w:r>
      <w:r w:rsidRPr="005F2D4A">
        <w:t>.</w:t>
      </w:r>
      <w:r w:rsidR="00680EE9">
        <w:t xml:space="preserve"> </w:t>
      </w:r>
      <w:proofErr w:type="gramStart"/>
      <w:r w:rsidR="00680EE9">
        <w:t>doi</w:t>
      </w:r>
      <w:proofErr w:type="gramEnd"/>
      <w:r w:rsidR="00680EE9">
        <w:t xml:space="preserve">: </w:t>
      </w:r>
      <w:r w:rsidR="00680EE9" w:rsidRPr="00680EE9">
        <w:t>10.1037/0096-3445.133.2.283</w:t>
      </w:r>
      <w:r w:rsidR="008458B4">
        <w:t>.</w:t>
      </w:r>
    </w:p>
    <w:p w:rsidR="00892899" w:rsidRDefault="00B455A1" w:rsidP="00892899">
      <w:pPr>
        <w:spacing w:line="480" w:lineRule="auto"/>
      </w:pPr>
      <w:proofErr w:type="spellStart"/>
      <w:proofErr w:type="gramStart"/>
      <w:r>
        <w:t>Barca</w:t>
      </w:r>
      <w:proofErr w:type="spellEnd"/>
      <w:r w:rsidR="0006527F">
        <w:t>, L.</w:t>
      </w:r>
      <w:r>
        <w:t xml:space="preserve">, </w:t>
      </w:r>
      <w:proofErr w:type="spellStart"/>
      <w:r>
        <w:t>Burani</w:t>
      </w:r>
      <w:proofErr w:type="spellEnd"/>
      <w:r w:rsidR="0006527F">
        <w:t>, C.</w:t>
      </w:r>
      <w:r>
        <w:t>, &amp; Arduino</w:t>
      </w:r>
      <w:r w:rsidR="0006527F">
        <w:t>, L.S.</w:t>
      </w:r>
      <w:r w:rsidR="005F2D4A" w:rsidRPr="005F2D4A">
        <w:t xml:space="preserve"> (2002).</w:t>
      </w:r>
      <w:proofErr w:type="gramEnd"/>
      <w:r w:rsidR="005F2D4A" w:rsidRPr="005F2D4A">
        <w:t xml:space="preserve"> Word naming times and psycholinguistic norms </w:t>
      </w:r>
    </w:p>
    <w:p w:rsidR="005F2D4A" w:rsidRDefault="005F2D4A" w:rsidP="00892899">
      <w:pPr>
        <w:spacing w:line="480" w:lineRule="auto"/>
        <w:ind w:left="720"/>
      </w:pPr>
      <w:proofErr w:type="gramStart"/>
      <w:r w:rsidRPr="005F2D4A">
        <w:t>for</w:t>
      </w:r>
      <w:proofErr w:type="gramEnd"/>
      <w:r w:rsidRPr="005F2D4A">
        <w:t xml:space="preserve"> Italian nouns. </w:t>
      </w:r>
      <w:r w:rsidRPr="00B455A1">
        <w:rPr>
          <w:i/>
        </w:rPr>
        <w:t>Behavior Research Methods, Instruments, &amp; Computers</w:t>
      </w:r>
      <w:r w:rsidRPr="005F2D4A">
        <w:t xml:space="preserve">, </w:t>
      </w:r>
      <w:r w:rsidRPr="00B455A1">
        <w:rPr>
          <w:i/>
        </w:rPr>
        <w:t>34</w:t>
      </w:r>
      <w:r w:rsidRPr="005F2D4A">
        <w:t xml:space="preserve">, 424-434, </w:t>
      </w:r>
      <w:r w:rsidR="008458B4">
        <w:t>doi</w:t>
      </w:r>
      <w:r w:rsidRPr="005F2D4A">
        <w:t>: 10.3758/BF03195471.</w:t>
      </w:r>
    </w:p>
    <w:p w:rsidR="00D41928" w:rsidRDefault="00B455A1" w:rsidP="00D41928">
      <w:pPr>
        <w:spacing w:line="480" w:lineRule="auto"/>
      </w:pPr>
      <w:proofErr w:type="spellStart"/>
      <w:r>
        <w:t>Boudelaa</w:t>
      </w:r>
      <w:proofErr w:type="spellEnd"/>
      <w:r w:rsidR="00D41928">
        <w:t>, S.</w:t>
      </w:r>
      <w:r>
        <w:t xml:space="preserve"> &amp; </w:t>
      </w:r>
      <w:proofErr w:type="spellStart"/>
      <w:r>
        <w:t>Marslen</w:t>
      </w:r>
      <w:proofErr w:type="spellEnd"/>
      <w:r>
        <w:t>-Wilson</w:t>
      </w:r>
      <w:r w:rsidR="00D41928">
        <w:t>, W. D.</w:t>
      </w:r>
      <w:r w:rsidR="005F2D4A" w:rsidRPr="005F2D4A">
        <w:t xml:space="preserve"> (2010). </w:t>
      </w:r>
      <w:proofErr w:type="spellStart"/>
      <w:r w:rsidR="005F2D4A" w:rsidRPr="005F2D4A">
        <w:t>Aralex</w:t>
      </w:r>
      <w:proofErr w:type="spellEnd"/>
      <w:r w:rsidR="005F2D4A" w:rsidRPr="005F2D4A">
        <w:t xml:space="preserve">: A lexical database for Modern Standard </w:t>
      </w:r>
    </w:p>
    <w:p w:rsidR="005F2D4A" w:rsidRDefault="005F2D4A" w:rsidP="00D41928">
      <w:pPr>
        <w:spacing w:line="480" w:lineRule="auto"/>
        <w:ind w:firstLine="720"/>
      </w:pPr>
      <w:r w:rsidRPr="005F2D4A">
        <w:t xml:space="preserve">Arabic. </w:t>
      </w:r>
      <w:r w:rsidRPr="00B455A1">
        <w:rPr>
          <w:i/>
        </w:rPr>
        <w:t>Behavior Research Methods, 42</w:t>
      </w:r>
      <w:r w:rsidRPr="005F2D4A">
        <w:t xml:space="preserve">, 481-487, </w:t>
      </w:r>
      <w:r w:rsidR="008458B4">
        <w:t>doi</w:t>
      </w:r>
      <w:r w:rsidRPr="005F2D4A">
        <w:t>: 10.3758/BRM.42.2.481.</w:t>
      </w:r>
    </w:p>
    <w:p w:rsidR="00B455A1" w:rsidRDefault="005F2D4A" w:rsidP="005F2D4A">
      <w:pPr>
        <w:spacing w:line="480" w:lineRule="auto"/>
      </w:pPr>
      <w:r w:rsidRPr="005F2D4A">
        <w:t xml:space="preserve">Bradshaw, J. L. (1984). </w:t>
      </w:r>
      <w:proofErr w:type="gramStart"/>
      <w:r w:rsidRPr="005F2D4A">
        <w:t>A guide to norms, ratings, and lists.</w:t>
      </w:r>
      <w:proofErr w:type="gramEnd"/>
      <w:r w:rsidRPr="005F2D4A">
        <w:t xml:space="preserve"> </w:t>
      </w:r>
      <w:r w:rsidRPr="00B455A1">
        <w:rPr>
          <w:i/>
        </w:rPr>
        <w:t>Memory &amp; Cognition, 12</w:t>
      </w:r>
      <w:r w:rsidRPr="005F2D4A">
        <w:t>, 202-</w:t>
      </w:r>
    </w:p>
    <w:p w:rsidR="005F2D4A" w:rsidRDefault="005F2D4A" w:rsidP="00B455A1">
      <w:pPr>
        <w:spacing w:line="480" w:lineRule="auto"/>
        <w:ind w:firstLine="720"/>
      </w:pPr>
      <w:r w:rsidRPr="005F2D4A">
        <w:t>206.</w:t>
      </w:r>
      <w:r w:rsidR="008458B4">
        <w:t xml:space="preserve"> </w:t>
      </w:r>
      <w:proofErr w:type="gramStart"/>
      <w:r w:rsidR="008458B4">
        <w:t>doi</w:t>
      </w:r>
      <w:proofErr w:type="gramEnd"/>
      <w:r w:rsidR="008458B4">
        <w:t xml:space="preserve">: </w:t>
      </w:r>
      <w:r w:rsidR="008458B4" w:rsidRPr="008458B4">
        <w:t>10.3758/BF03198435</w:t>
      </w:r>
      <w:r w:rsidR="008458B4">
        <w:t>.</w:t>
      </w:r>
    </w:p>
    <w:p w:rsidR="00D27582" w:rsidRDefault="00D27582" w:rsidP="00D27582">
      <w:pPr>
        <w:spacing w:line="480" w:lineRule="auto"/>
        <w:rPr>
          <w:rFonts w:cs="Times New Roman"/>
          <w:color w:val="000000"/>
        </w:rPr>
      </w:pPr>
      <w:proofErr w:type="spellStart"/>
      <w:proofErr w:type="gramStart"/>
      <w:r w:rsidRPr="00E93373">
        <w:rPr>
          <w:rFonts w:cs="Times New Roman"/>
          <w:color w:val="000000"/>
        </w:rPr>
        <w:t>Brodeur</w:t>
      </w:r>
      <w:proofErr w:type="spellEnd"/>
      <w:r w:rsidRPr="00E93373">
        <w:rPr>
          <w:rFonts w:cs="Times New Roman"/>
          <w:color w:val="000000"/>
        </w:rPr>
        <w:t>, M. B., Dionne-</w:t>
      </w:r>
      <w:proofErr w:type="spellStart"/>
      <w:r w:rsidRPr="00E93373">
        <w:rPr>
          <w:rFonts w:cs="Times New Roman"/>
          <w:color w:val="000000"/>
        </w:rPr>
        <w:t>Dostie</w:t>
      </w:r>
      <w:proofErr w:type="spellEnd"/>
      <w:r w:rsidRPr="00E93373">
        <w:rPr>
          <w:rFonts w:cs="Times New Roman"/>
          <w:color w:val="000000"/>
        </w:rPr>
        <w:t xml:space="preserve">, E., Montreuil, T., &amp; </w:t>
      </w:r>
      <w:proofErr w:type="spellStart"/>
      <w:r w:rsidRPr="00E93373">
        <w:rPr>
          <w:rFonts w:cs="Times New Roman"/>
          <w:color w:val="000000"/>
        </w:rPr>
        <w:t>Lepage</w:t>
      </w:r>
      <w:proofErr w:type="spellEnd"/>
      <w:r w:rsidRPr="00E93373">
        <w:rPr>
          <w:rFonts w:cs="Times New Roman"/>
          <w:color w:val="000000"/>
        </w:rPr>
        <w:t>, M. (2010).</w:t>
      </w:r>
      <w:proofErr w:type="gramEnd"/>
      <w:r w:rsidRPr="00E93373">
        <w:rPr>
          <w:rFonts w:cs="Times New Roman"/>
          <w:color w:val="000000"/>
        </w:rPr>
        <w:t xml:space="preserve"> The Bank of </w:t>
      </w:r>
    </w:p>
    <w:p w:rsidR="00D27582" w:rsidRPr="00D27582" w:rsidRDefault="00D27582" w:rsidP="00D27582">
      <w:pPr>
        <w:spacing w:line="480" w:lineRule="auto"/>
        <w:ind w:left="720"/>
        <w:rPr>
          <w:rFonts w:cs="Times New Roman"/>
          <w:color w:val="000000"/>
        </w:rPr>
      </w:pPr>
      <w:r w:rsidRPr="00E93373">
        <w:rPr>
          <w:rFonts w:cs="Times New Roman"/>
          <w:color w:val="000000"/>
        </w:rPr>
        <w:t xml:space="preserve">Standardized Stimuli (BOSS), a new set of 480 normative photos of objects to be used as visual stimuli in cognitive research. </w:t>
      </w:r>
      <w:proofErr w:type="spellStart"/>
      <w:r w:rsidRPr="00E93373">
        <w:rPr>
          <w:rFonts w:cs="Times New Roman"/>
          <w:i/>
          <w:color w:val="000000"/>
        </w:rPr>
        <w:t>PLoS</w:t>
      </w:r>
      <w:proofErr w:type="spellEnd"/>
      <w:r w:rsidRPr="00E93373">
        <w:rPr>
          <w:rFonts w:cs="Times New Roman"/>
          <w:i/>
          <w:color w:val="000000"/>
        </w:rPr>
        <w:t xml:space="preserve"> ONE, 5</w:t>
      </w:r>
      <w:r w:rsidRPr="00E93373">
        <w:rPr>
          <w:rFonts w:cs="Times New Roman"/>
          <w:color w:val="000000"/>
        </w:rPr>
        <w:t>, e10773</w:t>
      </w:r>
      <w:r w:rsidR="008458B4">
        <w:rPr>
          <w:rFonts w:cs="Times New Roman"/>
          <w:color w:val="000000"/>
        </w:rPr>
        <w:t>.</w:t>
      </w:r>
      <w:r w:rsidRPr="00E93373">
        <w:rPr>
          <w:rFonts w:cs="Times New Roman"/>
          <w:color w:val="000000"/>
        </w:rPr>
        <w:t xml:space="preserve"> </w:t>
      </w:r>
      <w:proofErr w:type="gramStart"/>
      <w:r w:rsidR="008458B4">
        <w:rPr>
          <w:rFonts w:cs="Times New Roman"/>
          <w:color w:val="000000"/>
        </w:rPr>
        <w:t>doi</w:t>
      </w:r>
      <w:proofErr w:type="gramEnd"/>
      <w:r w:rsidRPr="00E93373">
        <w:rPr>
          <w:rFonts w:cs="Times New Roman"/>
          <w:color w:val="000000"/>
        </w:rPr>
        <w:t>: 10.1371/journal.pone.0010773.</w:t>
      </w:r>
    </w:p>
    <w:p w:rsidR="007D2DCF" w:rsidRDefault="00771500" w:rsidP="007D2DCF">
      <w:pPr>
        <w:spacing w:line="480" w:lineRule="auto"/>
      </w:pPr>
      <w:proofErr w:type="spellStart"/>
      <w:r>
        <w:lastRenderedPageBreak/>
        <w:t>Brysbaert</w:t>
      </w:r>
      <w:proofErr w:type="spellEnd"/>
      <w:r w:rsidR="007D2DCF">
        <w:t>, M.</w:t>
      </w:r>
      <w:r>
        <w:t xml:space="preserve"> &amp; New</w:t>
      </w:r>
      <w:r w:rsidR="007D2DCF">
        <w:t>, B.</w:t>
      </w:r>
      <w:r>
        <w:t xml:space="preserve"> </w:t>
      </w:r>
      <w:r w:rsidR="005F2D4A" w:rsidRPr="005F2D4A">
        <w:t xml:space="preserve">(2009). Moving beyond </w:t>
      </w:r>
      <w:proofErr w:type="spellStart"/>
      <w:r w:rsidR="005F2D4A" w:rsidRPr="005F2D4A">
        <w:t>Kucera</w:t>
      </w:r>
      <w:proofErr w:type="spellEnd"/>
      <w:r w:rsidR="005F2D4A" w:rsidRPr="005F2D4A">
        <w:t xml:space="preserve"> and Francis: A critical </w:t>
      </w:r>
      <w:r w:rsidR="007D2DCF">
        <w:t xml:space="preserve">evaluation of </w:t>
      </w:r>
    </w:p>
    <w:p w:rsidR="005F2D4A" w:rsidRDefault="005F2D4A" w:rsidP="007D2DCF">
      <w:pPr>
        <w:spacing w:line="480" w:lineRule="auto"/>
        <w:ind w:left="720"/>
      </w:pPr>
      <w:proofErr w:type="gramStart"/>
      <w:r w:rsidRPr="005F2D4A">
        <w:t>current</w:t>
      </w:r>
      <w:proofErr w:type="gramEnd"/>
      <w:r w:rsidRPr="005F2D4A">
        <w:t xml:space="preserve"> word frequency norms and the introduction of a new and improved word frequency measure for American English. </w:t>
      </w:r>
      <w:r w:rsidRPr="00771500">
        <w:rPr>
          <w:i/>
        </w:rPr>
        <w:t>Behavior Research Methods, 41</w:t>
      </w:r>
      <w:r w:rsidRPr="005F2D4A">
        <w:t xml:space="preserve">, 977-990, </w:t>
      </w:r>
      <w:r w:rsidR="008458B4">
        <w:t>doi</w:t>
      </w:r>
      <w:r w:rsidRPr="005F2D4A">
        <w:t>: 10.3758/BRM.41.4.977.</w:t>
      </w:r>
    </w:p>
    <w:p w:rsidR="007D2DCF" w:rsidRDefault="005F2D4A" w:rsidP="007D2DCF">
      <w:pPr>
        <w:spacing w:line="480" w:lineRule="auto"/>
      </w:pPr>
      <w:proofErr w:type="spellStart"/>
      <w:proofErr w:type="gramStart"/>
      <w:r w:rsidRPr="005F2D4A">
        <w:t>Brysbaert</w:t>
      </w:r>
      <w:proofErr w:type="spellEnd"/>
      <w:r w:rsidR="007D2DCF">
        <w:t>, M.</w:t>
      </w:r>
      <w:r w:rsidRPr="005F2D4A">
        <w:t xml:space="preserve">, </w:t>
      </w:r>
      <w:proofErr w:type="spellStart"/>
      <w:r w:rsidRPr="005F2D4A">
        <w:t>Buchmeier</w:t>
      </w:r>
      <w:proofErr w:type="spellEnd"/>
      <w:r w:rsidR="007D2DCF">
        <w:t>, M.</w:t>
      </w:r>
      <w:r w:rsidRPr="005F2D4A">
        <w:t>, Conrad</w:t>
      </w:r>
      <w:r w:rsidR="007D2DCF">
        <w:t>, M.</w:t>
      </w:r>
      <w:r w:rsidRPr="005F2D4A">
        <w:t xml:space="preserve">, </w:t>
      </w:r>
      <w:proofErr w:type="spellStart"/>
      <w:r w:rsidRPr="005F2D4A">
        <w:t>Jacbos</w:t>
      </w:r>
      <w:proofErr w:type="spellEnd"/>
      <w:r w:rsidR="007D2DCF">
        <w:t>, A. M.</w:t>
      </w:r>
      <w:r w:rsidRPr="005F2D4A">
        <w:t xml:space="preserve">, </w:t>
      </w:r>
      <w:proofErr w:type="spellStart"/>
      <w:r w:rsidRPr="005F2D4A">
        <w:t>Bolte</w:t>
      </w:r>
      <w:proofErr w:type="spellEnd"/>
      <w:r w:rsidR="007D2DCF">
        <w:t>, J.</w:t>
      </w:r>
      <w:r w:rsidR="00771500">
        <w:t xml:space="preserve">, &amp; </w:t>
      </w:r>
      <w:proofErr w:type="spellStart"/>
      <w:r w:rsidR="00771500">
        <w:t>Bohl</w:t>
      </w:r>
      <w:proofErr w:type="spellEnd"/>
      <w:r w:rsidR="007D2DCF">
        <w:t>, A.</w:t>
      </w:r>
      <w:r w:rsidR="00771500">
        <w:t xml:space="preserve"> </w:t>
      </w:r>
      <w:r w:rsidRPr="005F2D4A">
        <w:t>(2011).</w:t>
      </w:r>
      <w:proofErr w:type="gramEnd"/>
      <w:r w:rsidRPr="005F2D4A">
        <w:t xml:space="preserve"> The </w:t>
      </w:r>
    </w:p>
    <w:p w:rsidR="005F2D4A" w:rsidRDefault="005F2D4A" w:rsidP="007D2DCF">
      <w:pPr>
        <w:spacing w:line="480" w:lineRule="auto"/>
        <w:ind w:left="720"/>
      </w:pPr>
      <w:proofErr w:type="gramStart"/>
      <w:r w:rsidRPr="005F2D4A">
        <w:t>word</w:t>
      </w:r>
      <w:proofErr w:type="gramEnd"/>
      <w:r w:rsidRPr="005F2D4A">
        <w:t xml:space="preserve"> frequency effect: A review of recent developments and implications for the choice of frequency estimates in German. </w:t>
      </w:r>
      <w:r w:rsidRPr="00771500">
        <w:rPr>
          <w:i/>
        </w:rPr>
        <w:t>Experimental Psychology, 58</w:t>
      </w:r>
      <w:r w:rsidRPr="005F2D4A">
        <w:t xml:space="preserve">, 412-424, </w:t>
      </w:r>
      <w:r w:rsidR="008458B4">
        <w:t>doi</w:t>
      </w:r>
      <w:r w:rsidRPr="005F2D4A">
        <w:t>: 10.1027/1618-3169/a000123.</w:t>
      </w:r>
    </w:p>
    <w:p w:rsidR="000C228D" w:rsidRDefault="00771500" w:rsidP="008645AC">
      <w:pPr>
        <w:spacing w:line="480" w:lineRule="auto"/>
      </w:pPr>
      <w:proofErr w:type="spellStart"/>
      <w:proofErr w:type="gramStart"/>
      <w:r>
        <w:t>Brysbaert</w:t>
      </w:r>
      <w:proofErr w:type="spellEnd"/>
      <w:r w:rsidR="009C48AB">
        <w:t>, M.</w:t>
      </w:r>
      <w:r>
        <w:t xml:space="preserve">, </w:t>
      </w:r>
      <w:proofErr w:type="spellStart"/>
      <w:r>
        <w:t>Warriner</w:t>
      </w:r>
      <w:proofErr w:type="spellEnd"/>
      <w:r w:rsidR="009C48AB">
        <w:t>, A. B.</w:t>
      </w:r>
      <w:r>
        <w:t xml:space="preserve">, &amp; </w:t>
      </w:r>
      <w:proofErr w:type="spellStart"/>
      <w:r>
        <w:t>Kuperman</w:t>
      </w:r>
      <w:proofErr w:type="spellEnd"/>
      <w:r w:rsidR="009C48AB">
        <w:t>, V.</w:t>
      </w:r>
      <w:r w:rsidR="00832678" w:rsidRPr="00832678">
        <w:t xml:space="preserve"> (</w:t>
      </w:r>
      <w:r w:rsidR="000C228D">
        <w:rPr>
          <w:i/>
        </w:rPr>
        <w:t xml:space="preserve">online first, </w:t>
      </w:r>
      <w:r w:rsidR="00832678" w:rsidRPr="00832678">
        <w:t>2013).</w:t>
      </w:r>
      <w:proofErr w:type="gramEnd"/>
      <w:r w:rsidR="00832678" w:rsidRPr="00832678">
        <w:t xml:space="preserve"> Concreteness ratings for 40 </w:t>
      </w:r>
    </w:p>
    <w:p w:rsidR="000C228D" w:rsidRDefault="00832678" w:rsidP="000C228D">
      <w:pPr>
        <w:spacing w:line="480" w:lineRule="auto"/>
        <w:ind w:firstLine="720"/>
      </w:pPr>
      <w:proofErr w:type="gramStart"/>
      <w:r w:rsidRPr="00832678">
        <w:t>thousand</w:t>
      </w:r>
      <w:proofErr w:type="gramEnd"/>
      <w:r w:rsidRPr="00832678">
        <w:t xml:space="preserve"> generally known English word lemmas</w:t>
      </w:r>
      <w:r w:rsidRPr="00771500">
        <w:rPr>
          <w:i/>
        </w:rPr>
        <w:t>. Behavior Research Methods</w:t>
      </w:r>
      <w:r w:rsidRPr="00832678">
        <w:t xml:space="preserve">, </w:t>
      </w:r>
      <w:r w:rsidR="00156F1D">
        <w:t>1-8</w:t>
      </w:r>
      <w:r w:rsidRPr="00832678">
        <w:t xml:space="preserve">, </w:t>
      </w:r>
      <w:r w:rsidR="000C228D">
        <w:t>doi</w:t>
      </w:r>
      <w:r w:rsidRPr="00832678">
        <w:t xml:space="preserve">: </w:t>
      </w:r>
    </w:p>
    <w:p w:rsidR="00832678" w:rsidRDefault="00832678" w:rsidP="000C228D">
      <w:pPr>
        <w:spacing w:line="480" w:lineRule="auto"/>
        <w:ind w:left="720"/>
      </w:pPr>
      <w:r w:rsidRPr="00832678">
        <w:t>10.3758/s13428-013-0403-5.</w:t>
      </w:r>
    </w:p>
    <w:p w:rsidR="00DC6CCB" w:rsidRDefault="00832678" w:rsidP="00DC6CCB">
      <w:pPr>
        <w:spacing w:line="480" w:lineRule="auto"/>
      </w:pPr>
      <w:r w:rsidRPr="00832678">
        <w:t>Buchana</w:t>
      </w:r>
      <w:r w:rsidR="00771500">
        <w:t>n</w:t>
      </w:r>
      <w:r w:rsidR="00DC6CCB">
        <w:t>, E. M.</w:t>
      </w:r>
      <w:r w:rsidR="00771500">
        <w:t>, Holmes</w:t>
      </w:r>
      <w:r w:rsidR="00DC6CCB">
        <w:t>, J. L.</w:t>
      </w:r>
      <w:r w:rsidR="00771500">
        <w:t xml:space="preserve">, </w:t>
      </w:r>
      <w:proofErr w:type="spellStart"/>
      <w:r w:rsidR="00771500">
        <w:t>Teasley</w:t>
      </w:r>
      <w:proofErr w:type="spellEnd"/>
      <w:r w:rsidR="00DC6CCB">
        <w:t>, M. L.</w:t>
      </w:r>
      <w:r w:rsidR="00771500">
        <w:t>, &amp; Hutchison</w:t>
      </w:r>
      <w:r w:rsidR="00DC6CCB">
        <w:t>, K. A.</w:t>
      </w:r>
      <w:r w:rsidRPr="00832678">
        <w:t xml:space="preserve"> (2013). English semantic </w:t>
      </w:r>
    </w:p>
    <w:p w:rsidR="00832678" w:rsidRDefault="00832678" w:rsidP="00DC6CCB">
      <w:pPr>
        <w:spacing w:line="480" w:lineRule="auto"/>
        <w:ind w:left="720"/>
      </w:pPr>
      <w:proofErr w:type="gramStart"/>
      <w:r w:rsidRPr="00832678">
        <w:t>word-pair</w:t>
      </w:r>
      <w:proofErr w:type="gramEnd"/>
      <w:r w:rsidRPr="00832678">
        <w:t xml:space="preserve"> norms and a searchable Web portal for experimental stimulus creation. </w:t>
      </w:r>
      <w:r w:rsidRPr="00771500">
        <w:rPr>
          <w:i/>
        </w:rPr>
        <w:t>Behavior Research Methods, 45</w:t>
      </w:r>
      <w:r w:rsidRPr="00832678">
        <w:t xml:space="preserve">, 746-757, </w:t>
      </w:r>
      <w:r w:rsidR="000C228D">
        <w:t>doi</w:t>
      </w:r>
      <w:r w:rsidRPr="00832678">
        <w:t>: 10.3758/s13428-012-0284-z.</w:t>
      </w:r>
    </w:p>
    <w:p w:rsidR="00771500" w:rsidRDefault="00832678" w:rsidP="005F2D4A">
      <w:pPr>
        <w:spacing w:line="480" w:lineRule="auto"/>
      </w:pPr>
      <w:proofErr w:type="spellStart"/>
      <w:proofErr w:type="gramStart"/>
      <w:r w:rsidRPr="00832678">
        <w:t>Buhrmester</w:t>
      </w:r>
      <w:proofErr w:type="spellEnd"/>
      <w:r w:rsidRPr="00832678">
        <w:t xml:space="preserve">, M., </w:t>
      </w:r>
      <w:proofErr w:type="spellStart"/>
      <w:r w:rsidRPr="00832678">
        <w:t>Kwang</w:t>
      </w:r>
      <w:proofErr w:type="spellEnd"/>
      <w:r w:rsidRPr="00832678">
        <w:t>, T., &amp; Gosling, S. D. (2011).</w:t>
      </w:r>
      <w:proofErr w:type="gramEnd"/>
      <w:r w:rsidRPr="00832678">
        <w:t xml:space="preserve"> Amazon's Mechanical Turk A New Source </w:t>
      </w:r>
    </w:p>
    <w:p w:rsidR="00832678" w:rsidRDefault="00832678" w:rsidP="00771500">
      <w:pPr>
        <w:spacing w:line="480" w:lineRule="auto"/>
        <w:ind w:left="720"/>
      </w:pPr>
      <w:proofErr w:type="gramStart"/>
      <w:r w:rsidRPr="00832678">
        <w:t>of</w:t>
      </w:r>
      <w:proofErr w:type="gramEnd"/>
      <w:r w:rsidRPr="00832678">
        <w:t xml:space="preserve"> Inexpensive, Yet High-Quality, Data?. </w:t>
      </w:r>
      <w:r w:rsidRPr="00156F1D">
        <w:rPr>
          <w:i/>
        </w:rPr>
        <w:t>Perspectives on Psychological Science, 6</w:t>
      </w:r>
      <w:r w:rsidRPr="00832678">
        <w:t>, 3-5.</w:t>
      </w:r>
      <w:r w:rsidR="000C228D">
        <w:t xml:space="preserve"> </w:t>
      </w:r>
      <w:proofErr w:type="gramStart"/>
      <w:r w:rsidR="000C228D">
        <w:t>doi</w:t>
      </w:r>
      <w:proofErr w:type="gramEnd"/>
      <w:r w:rsidR="000C228D">
        <w:t xml:space="preserve">: </w:t>
      </w:r>
      <w:r w:rsidR="000C228D" w:rsidRPr="000C228D">
        <w:t>10.1177/1745691610393980</w:t>
      </w:r>
      <w:r w:rsidR="000C228D">
        <w:t>.</w:t>
      </w:r>
    </w:p>
    <w:p w:rsidR="00FC0A71" w:rsidRDefault="00832678" w:rsidP="00FC0A71">
      <w:pPr>
        <w:spacing w:line="480" w:lineRule="auto"/>
      </w:pPr>
      <w:r w:rsidRPr="00832678">
        <w:t>Burgess</w:t>
      </w:r>
      <w:r w:rsidR="00FC0A71">
        <w:t>, C.</w:t>
      </w:r>
      <w:r w:rsidRPr="00832678">
        <w:t xml:space="preserve"> &amp; </w:t>
      </w:r>
      <w:proofErr w:type="spellStart"/>
      <w:r w:rsidRPr="00832678">
        <w:t>Livesay</w:t>
      </w:r>
      <w:proofErr w:type="spellEnd"/>
      <w:r w:rsidR="00FC0A71">
        <w:t>, K</w:t>
      </w:r>
      <w:r w:rsidRPr="00832678">
        <w:t xml:space="preserve">. (1998). The effect of corpus size in predicting reaction time in a basic </w:t>
      </w:r>
    </w:p>
    <w:p w:rsidR="00832678" w:rsidRDefault="00832678" w:rsidP="00FC0A71">
      <w:pPr>
        <w:spacing w:line="480" w:lineRule="auto"/>
        <w:ind w:left="720"/>
      </w:pPr>
      <w:proofErr w:type="gramStart"/>
      <w:r w:rsidRPr="00832678">
        <w:t>word</w:t>
      </w:r>
      <w:proofErr w:type="gramEnd"/>
      <w:r w:rsidRPr="00832678">
        <w:t xml:space="preserve"> recognition task: Moving on from </w:t>
      </w:r>
      <w:proofErr w:type="spellStart"/>
      <w:r w:rsidR="003A49D8" w:rsidRPr="003A49D8">
        <w:t>Kučera</w:t>
      </w:r>
      <w:proofErr w:type="spellEnd"/>
      <w:r w:rsidR="003A49D8" w:rsidRPr="003A49D8">
        <w:t xml:space="preserve"> </w:t>
      </w:r>
      <w:r w:rsidRPr="00832678">
        <w:t xml:space="preserve">and Francis. </w:t>
      </w:r>
      <w:r w:rsidR="00C864EB">
        <w:rPr>
          <w:i/>
        </w:rPr>
        <w:t>Behavior Research Methods, Instruments, &amp; Computers, 30</w:t>
      </w:r>
      <w:r w:rsidR="00C864EB">
        <w:t>, 272-277.</w:t>
      </w:r>
      <w:r w:rsidRPr="00832678">
        <w:t xml:space="preserve"> </w:t>
      </w:r>
      <w:proofErr w:type="gramStart"/>
      <w:r w:rsidR="00C864EB">
        <w:t>doi</w:t>
      </w:r>
      <w:proofErr w:type="gramEnd"/>
      <w:r w:rsidRPr="00832678">
        <w:t>: 10.3758/BF03200655.</w:t>
      </w:r>
    </w:p>
    <w:p w:rsidR="00FC0A71" w:rsidRDefault="00832678" w:rsidP="00FC0A71">
      <w:pPr>
        <w:spacing w:line="480" w:lineRule="auto"/>
      </w:pPr>
      <w:proofErr w:type="spellStart"/>
      <w:r w:rsidRPr="00832678">
        <w:t>Cai</w:t>
      </w:r>
      <w:proofErr w:type="spellEnd"/>
      <w:r w:rsidR="00FC0A71">
        <w:t>, Q.</w:t>
      </w:r>
      <w:r w:rsidRPr="00832678">
        <w:t xml:space="preserve"> &amp; </w:t>
      </w:r>
      <w:proofErr w:type="spellStart"/>
      <w:r w:rsidRPr="00832678">
        <w:t>Brysbaert</w:t>
      </w:r>
      <w:proofErr w:type="spellEnd"/>
      <w:r w:rsidR="00FC0A71">
        <w:t>, M</w:t>
      </w:r>
      <w:r w:rsidRPr="00832678">
        <w:t xml:space="preserve">. (2010). SUBTLEX-CH: Chinese word and character frequencies based </w:t>
      </w:r>
    </w:p>
    <w:p w:rsidR="00832678" w:rsidRDefault="00832678" w:rsidP="00FC0A71">
      <w:pPr>
        <w:spacing w:line="480" w:lineRule="auto"/>
        <w:ind w:firstLine="720"/>
      </w:pPr>
      <w:proofErr w:type="gramStart"/>
      <w:r w:rsidRPr="00832678">
        <w:t>on</w:t>
      </w:r>
      <w:proofErr w:type="gramEnd"/>
      <w:r w:rsidRPr="00832678">
        <w:t xml:space="preserve"> film subtitles. </w:t>
      </w:r>
      <w:proofErr w:type="spellStart"/>
      <w:r w:rsidRPr="00156F1D">
        <w:rPr>
          <w:i/>
        </w:rPr>
        <w:t>PLoS</w:t>
      </w:r>
      <w:proofErr w:type="spellEnd"/>
      <w:r w:rsidRPr="00156F1D">
        <w:rPr>
          <w:i/>
        </w:rPr>
        <w:t xml:space="preserve"> ONE, 5</w:t>
      </w:r>
      <w:r w:rsidRPr="00832678">
        <w:t xml:space="preserve">, </w:t>
      </w:r>
      <w:r w:rsidR="003A49D8" w:rsidRPr="003A49D8">
        <w:t>e10729.</w:t>
      </w:r>
      <w:r w:rsidRPr="00832678">
        <w:t xml:space="preserve"> </w:t>
      </w:r>
      <w:proofErr w:type="gramStart"/>
      <w:r w:rsidR="003A49D8">
        <w:t>doi</w:t>
      </w:r>
      <w:proofErr w:type="gramEnd"/>
      <w:r w:rsidRPr="00832678">
        <w:t>: 10.1371/journal.pone.0010729.</w:t>
      </w:r>
    </w:p>
    <w:p w:rsidR="008C17D0" w:rsidRDefault="00832678" w:rsidP="008C17D0">
      <w:pPr>
        <w:spacing w:line="480" w:lineRule="auto"/>
      </w:pPr>
      <w:r w:rsidRPr="00832678">
        <w:t>Cohen-</w:t>
      </w:r>
      <w:proofErr w:type="spellStart"/>
      <w:r w:rsidRPr="00832678">
        <w:t>Shikora</w:t>
      </w:r>
      <w:proofErr w:type="spellEnd"/>
      <w:r w:rsidR="00324BF0">
        <w:t>, E. R.</w:t>
      </w:r>
      <w:r w:rsidRPr="00832678">
        <w:t xml:space="preserve">, </w:t>
      </w:r>
      <w:proofErr w:type="spellStart"/>
      <w:r w:rsidRPr="00832678">
        <w:t>Balota</w:t>
      </w:r>
      <w:proofErr w:type="spellEnd"/>
      <w:r w:rsidR="00324BF0">
        <w:t>, D. A.</w:t>
      </w:r>
      <w:r w:rsidRPr="00832678">
        <w:t xml:space="preserve">, </w:t>
      </w:r>
      <w:proofErr w:type="spellStart"/>
      <w:r w:rsidRPr="00832678">
        <w:t>Kapuria</w:t>
      </w:r>
      <w:proofErr w:type="spellEnd"/>
      <w:r w:rsidR="00324BF0">
        <w:t>, A.</w:t>
      </w:r>
      <w:r w:rsidRPr="00832678">
        <w:t>, &amp; Yap</w:t>
      </w:r>
      <w:r w:rsidR="00324BF0">
        <w:t>, M.J</w:t>
      </w:r>
      <w:r w:rsidRPr="00832678">
        <w:t xml:space="preserve">. (2013). The past tense inflection </w:t>
      </w:r>
    </w:p>
    <w:p w:rsidR="00832678" w:rsidRDefault="00832678" w:rsidP="008C17D0">
      <w:pPr>
        <w:spacing w:line="480" w:lineRule="auto"/>
        <w:ind w:left="720"/>
      </w:pPr>
      <w:proofErr w:type="gramStart"/>
      <w:r w:rsidRPr="00832678">
        <w:lastRenderedPageBreak/>
        <w:t>project</w:t>
      </w:r>
      <w:proofErr w:type="gramEnd"/>
      <w:r w:rsidRPr="00832678">
        <w:t xml:space="preserve"> (PTIP): speeded past tense inflections, </w:t>
      </w:r>
      <w:proofErr w:type="spellStart"/>
      <w:r w:rsidRPr="00832678">
        <w:t>imageability</w:t>
      </w:r>
      <w:proofErr w:type="spellEnd"/>
      <w:r w:rsidRPr="00832678">
        <w:t xml:space="preserve"> ratings, and past tense consistency measures for 2,200 verbs. </w:t>
      </w:r>
      <w:r w:rsidRPr="00156F1D">
        <w:rPr>
          <w:i/>
        </w:rPr>
        <w:t>Behavior Research Methods, 45</w:t>
      </w:r>
      <w:r w:rsidR="005232D3">
        <w:t>, 151-159.</w:t>
      </w:r>
      <w:r w:rsidRPr="00832678">
        <w:t xml:space="preserve"> </w:t>
      </w:r>
      <w:proofErr w:type="gramStart"/>
      <w:r w:rsidR="005232D3">
        <w:t>doi</w:t>
      </w:r>
      <w:proofErr w:type="gramEnd"/>
      <w:r w:rsidRPr="00832678">
        <w:t>: 10.3758/s13428-012-0240-y.</w:t>
      </w:r>
    </w:p>
    <w:p w:rsidR="00771500" w:rsidRDefault="00832678" w:rsidP="005F2D4A">
      <w:pPr>
        <w:spacing w:line="480" w:lineRule="auto"/>
      </w:pPr>
      <w:r w:rsidRPr="00832678">
        <w:t xml:space="preserve">Cree, G. S., &amp; McRae, K. (2003). Analyzing the factors underlying the structure and </w:t>
      </w:r>
    </w:p>
    <w:p w:rsidR="00832678" w:rsidRDefault="00832678" w:rsidP="00771500">
      <w:pPr>
        <w:spacing w:line="480" w:lineRule="auto"/>
        <w:ind w:left="720"/>
      </w:pPr>
      <w:proofErr w:type="gramStart"/>
      <w:r w:rsidRPr="00832678">
        <w:t>computation</w:t>
      </w:r>
      <w:proofErr w:type="gramEnd"/>
      <w:r w:rsidRPr="00832678">
        <w:t xml:space="preserve"> of the meaning of chipmunk, cherry, chisel, cheese, and cello (and many other such concrete nouns). </w:t>
      </w:r>
      <w:r w:rsidRPr="00156F1D">
        <w:rPr>
          <w:i/>
        </w:rPr>
        <w:t>Journal of Experimental Psychology: General, 132</w:t>
      </w:r>
      <w:r>
        <w:t>, 163-201.</w:t>
      </w:r>
      <w:r w:rsidR="00474B8C">
        <w:t xml:space="preserve"> </w:t>
      </w:r>
      <w:proofErr w:type="gramStart"/>
      <w:r w:rsidR="00474B8C">
        <w:t>doi</w:t>
      </w:r>
      <w:proofErr w:type="gramEnd"/>
      <w:r w:rsidR="00474B8C">
        <w:t xml:space="preserve">: </w:t>
      </w:r>
      <w:r w:rsidR="00474B8C" w:rsidRPr="00474B8C">
        <w:t>10.1037/0096-3445.132.2.163</w:t>
      </w:r>
      <w:r w:rsidR="00474B8C">
        <w:t>.</w:t>
      </w:r>
    </w:p>
    <w:p w:rsidR="00771500" w:rsidRDefault="00832678" w:rsidP="005F2D4A">
      <w:pPr>
        <w:spacing w:line="480" w:lineRule="auto"/>
      </w:pPr>
      <w:r w:rsidRPr="00832678">
        <w:t xml:space="preserve">Cree, G. S., McRae, K., &amp; </w:t>
      </w:r>
      <w:proofErr w:type="spellStart"/>
      <w:r w:rsidRPr="00832678">
        <w:t>McNorgan</w:t>
      </w:r>
      <w:proofErr w:type="spellEnd"/>
      <w:r w:rsidRPr="00832678">
        <w:t xml:space="preserve">, C. (1999). An attractor model of lexical conceptual </w:t>
      </w:r>
    </w:p>
    <w:p w:rsidR="00474B8C" w:rsidRDefault="00832678" w:rsidP="00771500">
      <w:pPr>
        <w:spacing w:line="480" w:lineRule="auto"/>
        <w:ind w:firstLine="720"/>
      </w:pPr>
      <w:proofErr w:type="gramStart"/>
      <w:r w:rsidRPr="00832678">
        <w:t>processing</w:t>
      </w:r>
      <w:proofErr w:type="gramEnd"/>
      <w:r w:rsidRPr="00832678">
        <w:t xml:space="preserve">: Simulating semantic priming. </w:t>
      </w:r>
      <w:r w:rsidRPr="00156F1D">
        <w:rPr>
          <w:i/>
        </w:rPr>
        <w:t>Cognitive Science, 23</w:t>
      </w:r>
      <w:r w:rsidRPr="00832678">
        <w:t>, 371-414.</w:t>
      </w:r>
      <w:r w:rsidR="00474B8C">
        <w:t xml:space="preserve"> </w:t>
      </w:r>
      <w:proofErr w:type="gramStart"/>
      <w:r w:rsidR="00474B8C">
        <w:t>doi</w:t>
      </w:r>
      <w:proofErr w:type="gramEnd"/>
      <w:r w:rsidR="00474B8C">
        <w:t xml:space="preserve">: </w:t>
      </w:r>
    </w:p>
    <w:p w:rsidR="00832678" w:rsidRDefault="00474B8C" w:rsidP="00771500">
      <w:pPr>
        <w:spacing w:line="480" w:lineRule="auto"/>
        <w:ind w:firstLine="720"/>
      </w:pPr>
      <w:proofErr w:type="gramStart"/>
      <w:r w:rsidRPr="00474B8C">
        <w:t>10.1016/S0364-0213(99)00005-1</w:t>
      </w:r>
      <w:r>
        <w:t>.</w:t>
      </w:r>
      <w:proofErr w:type="gramEnd"/>
    </w:p>
    <w:p w:rsidR="008C17D0" w:rsidRDefault="00832678" w:rsidP="008C17D0">
      <w:pPr>
        <w:spacing w:line="480" w:lineRule="auto"/>
      </w:pPr>
      <w:proofErr w:type="spellStart"/>
      <w:proofErr w:type="gramStart"/>
      <w:r w:rsidRPr="00832678">
        <w:t>Cuetos</w:t>
      </w:r>
      <w:proofErr w:type="spellEnd"/>
      <w:r w:rsidR="008C17D0">
        <w:t>, F.</w:t>
      </w:r>
      <w:r w:rsidRPr="00832678">
        <w:t xml:space="preserve">, </w:t>
      </w:r>
      <w:proofErr w:type="spellStart"/>
      <w:r w:rsidRPr="00832678">
        <w:t>Glez-Nosti</w:t>
      </w:r>
      <w:proofErr w:type="spellEnd"/>
      <w:r w:rsidR="008C17D0">
        <w:t>, M.</w:t>
      </w:r>
      <w:r w:rsidRPr="00832678">
        <w:t xml:space="preserve">, </w:t>
      </w:r>
      <w:proofErr w:type="spellStart"/>
      <w:r w:rsidRPr="00832678">
        <w:t>Barbon</w:t>
      </w:r>
      <w:proofErr w:type="spellEnd"/>
      <w:r w:rsidR="008C17D0">
        <w:t>, A.</w:t>
      </w:r>
      <w:r w:rsidRPr="00832678">
        <w:t xml:space="preserve">, &amp; </w:t>
      </w:r>
      <w:proofErr w:type="spellStart"/>
      <w:r w:rsidRPr="00832678">
        <w:t>Brysbaert</w:t>
      </w:r>
      <w:proofErr w:type="spellEnd"/>
      <w:r w:rsidR="008C17D0">
        <w:t>, M</w:t>
      </w:r>
      <w:r w:rsidRPr="00832678">
        <w:t>. (2011).</w:t>
      </w:r>
      <w:proofErr w:type="gramEnd"/>
      <w:r w:rsidRPr="00832678">
        <w:t xml:space="preserve"> SUBTLEX-ESP: Spanish word </w:t>
      </w:r>
    </w:p>
    <w:p w:rsidR="00920A92" w:rsidRDefault="00832678" w:rsidP="007A55C3">
      <w:pPr>
        <w:spacing w:line="480" w:lineRule="auto"/>
        <w:ind w:firstLine="720"/>
      </w:pPr>
      <w:proofErr w:type="gramStart"/>
      <w:r w:rsidRPr="00832678">
        <w:t>frequencies</w:t>
      </w:r>
      <w:proofErr w:type="gramEnd"/>
      <w:r w:rsidRPr="00832678">
        <w:t xml:space="preserve"> based on film subtitles. </w:t>
      </w:r>
      <w:proofErr w:type="spellStart"/>
      <w:r w:rsidRPr="00156F1D">
        <w:rPr>
          <w:i/>
        </w:rPr>
        <w:t>Psicologica</w:t>
      </w:r>
      <w:proofErr w:type="spellEnd"/>
      <w:r w:rsidRPr="00156F1D">
        <w:rPr>
          <w:i/>
        </w:rPr>
        <w:t>, 32</w:t>
      </w:r>
      <w:r w:rsidRPr="00832678">
        <w:t>, 133-143.</w:t>
      </w:r>
      <w:r w:rsidR="005D56BC">
        <w:rPr>
          <w:rFonts w:cs="Times New Roman"/>
          <w:color w:val="000000"/>
        </w:rPr>
        <w:br/>
      </w:r>
      <w:r w:rsidRPr="00832678">
        <w:t xml:space="preserve">De </w:t>
      </w:r>
      <w:proofErr w:type="spellStart"/>
      <w:r w:rsidRPr="00832678">
        <w:t>Deyne</w:t>
      </w:r>
      <w:proofErr w:type="spellEnd"/>
      <w:r w:rsidR="00920A92">
        <w:t>, S. L. S.</w:t>
      </w:r>
      <w:r w:rsidRPr="00832678">
        <w:t>, Navarro</w:t>
      </w:r>
      <w:r w:rsidR="00920A92">
        <w:t>, D. J.</w:t>
      </w:r>
      <w:r w:rsidRPr="00832678">
        <w:t>, &amp; Storms</w:t>
      </w:r>
      <w:r w:rsidR="006A0318">
        <w:t>, G</w:t>
      </w:r>
      <w:r w:rsidRPr="00832678">
        <w:t xml:space="preserve">. (2013). Better explanations of lexical and </w:t>
      </w:r>
    </w:p>
    <w:p w:rsidR="00832678" w:rsidRDefault="00832678" w:rsidP="00920A92">
      <w:pPr>
        <w:spacing w:line="480" w:lineRule="auto"/>
        <w:ind w:left="720"/>
      </w:pPr>
      <w:proofErr w:type="gramStart"/>
      <w:r w:rsidRPr="00832678">
        <w:t>semantic</w:t>
      </w:r>
      <w:proofErr w:type="gramEnd"/>
      <w:r w:rsidRPr="00832678">
        <w:t xml:space="preserve"> cognition using networks derived from continued rather than single-word associations. </w:t>
      </w:r>
      <w:r w:rsidRPr="00156F1D">
        <w:rPr>
          <w:i/>
        </w:rPr>
        <w:t>Behavior Research Methods, 45</w:t>
      </w:r>
      <w:r w:rsidRPr="00832678">
        <w:t xml:space="preserve">, 480-498, </w:t>
      </w:r>
      <w:r w:rsidR="007055D0">
        <w:t>doi</w:t>
      </w:r>
      <w:r w:rsidRPr="00832678">
        <w:t>: 10.3758/s13428-012-0260-7.</w:t>
      </w:r>
    </w:p>
    <w:p w:rsidR="006E0584" w:rsidRDefault="00832678" w:rsidP="005F2D4A">
      <w:pPr>
        <w:spacing w:line="480" w:lineRule="auto"/>
      </w:pPr>
      <w:proofErr w:type="spellStart"/>
      <w:proofErr w:type="gramStart"/>
      <w:r w:rsidRPr="00832678">
        <w:t>Dimitropoulou</w:t>
      </w:r>
      <w:proofErr w:type="spellEnd"/>
      <w:r w:rsidRPr="00832678">
        <w:t>,</w:t>
      </w:r>
      <w:r w:rsidR="007055D0">
        <w:t xml:space="preserve"> M.,</w:t>
      </w:r>
      <w:r w:rsidRPr="00832678">
        <w:t xml:space="preserve"> </w:t>
      </w:r>
      <w:proofErr w:type="spellStart"/>
      <w:r w:rsidRPr="00832678">
        <w:t>Dunabeitia</w:t>
      </w:r>
      <w:proofErr w:type="spellEnd"/>
      <w:r w:rsidRPr="00832678">
        <w:t>,</w:t>
      </w:r>
      <w:r w:rsidR="007055D0">
        <w:t xml:space="preserve"> J.A., </w:t>
      </w:r>
      <w:r w:rsidRPr="00832678">
        <w:t>Aviles,</w:t>
      </w:r>
      <w:r w:rsidR="007055D0">
        <w:t xml:space="preserve"> A., </w:t>
      </w:r>
      <w:r w:rsidRPr="00832678">
        <w:t>Corral,</w:t>
      </w:r>
      <w:r w:rsidR="007055D0">
        <w:t xml:space="preserve"> J.,</w:t>
      </w:r>
      <w:r w:rsidRPr="00832678">
        <w:t xml:space="preserve"> &amp; </w:t>
      </w:r>
      <w:proofErr w:type="spellStart"/>
      <w:r w:rsidRPr="00832678">
        <w:t>Carreiras</w:t>
      </w:r>
      <w:proofErr w:type="spellEnd"/>
      <w:r w:rsidR="007055D0">
        <w:t>, M</w:t>
      </w:r>
      <w:r w:rsidRPr="00832678">
        <w:t>. (2010).</w:t>
      </w:r>
      <w:proofErr w:type="gramEnd"/>
      <w:r w:rsidRPr="00832678">
        <w:t xml:space="preserve"> Subtitle-</w:t>
      </w:r>
    </w:p>
    <w:p w:rsidR="006E0584" w:rsidRDefault="00832678" w:rsidP="006E0584">
      <w:pPr>
        <w:spacing w:line="480" w:lineRule="auto"/>
        <w:ind w:firstLine="720"/>
      </w:pPr>
      <w:proofErr w:type="gramStart"/>
      <w:r w:rsidRPr="00832678">
        <w:t>based</w:t>
      </w:r>
      <w:proofErr w:type="gramEnd"/>
      <w:r w:rsidRPr="00832678">
        <w:t xml:space="preserve"> word frequencies as the best estimate of reading behavior: the case of Greek. </w:t>
      </w:r>
    </w:p>
    <w:p w:rsidR="00832678" w:rsidRDefault="00832678" w:rsidP="006E0584">
      <w:pPr>
        <w:spacing w:line="480" w:lineRule="auto"/>
        <w:ind w:left="720"/>
      </w:pPr>
      <w:r w:rsidRPr="00156F1D">
        <w:rPr>
          <w:i/>
        </w:rPr>
        <w:t>Frontiers in Psychology, 1</w:t>
      </w:r>
      <w:r w:rsidRPr="00832678">
        <w:t xml:space="preserve">, 1-12, </w:t>
      </w:r>
      <w:r w:rsidR="007055D0">
        <w:t>doi</w:t>
      </w:r>
      <w:r w:rsidRPr="00832678">
        <w:t>: 10.3389/fpsyg.2010.00218.</w:t>
      </w:r>
    </w:p>
    <w:p w:rsidR="0024160D" w:rsidRDefault="00832678" w:rsidP="0024160D">
      <w:pPr>
        <w:spacing w:line="480" w:lineRule="auto"/>
      </w:pPr>
      <w:proofErr w:type="spellStart"/>
      <w:r w:rsidRPr="00832678">
        <w:t>Dodds</w:t>
      </w:r>
      <w:proofErr w:type="spellEnd"/>
      <w:r w:rsidR="0024160D">
        <w:t>, P. S.</w:t>
      </w:r>
      <w:r w:rsidRPr="00832678">
        <w:t>, Harris</w:t>
      </w:r>
      <w:r w:rsidR="0024160D">
        <w:t>, K. D.</w:t>
      </w:r>
      <w:r w:rsidRPr="00832678">
        <w:t xml:space="preserve">, </w:t>
      </w:r>
      <w:proofErr w:type="spellStart"/>
      <w:r w:rsidRPr="00832678">
        <w:t>Kloumann</w:t>
      </w:r>
      <w:proofErr w:type="spellEnd"/>
      <w:r w:rsidR="0024160D">
        <w:t>, I. M.</w:t>
      </w:r>
      <w:r w:rsidRPr="00832678">
        <w:t>, Bliss</w:t>
      </w:r>
      <w:r w:rsidR="0024160D">
        <w:t>, C. A.</w:t>
      </w:r>
      <w:r w:rsidRPr="00832678">
        <w:t>, &amp; Danforth</w:t>
      </w:r>
      <w:r w:rsidR="0024160D">
        <w:t>, C. M</w:t>
      </w:r>
      <w:r w:rsidRPr="00832678">
        <w:t xml:space="preserve">. (2011). Temporal </w:t>
      </w:r>
    </w:p>
    <w:p w:rsidR="00832678" w:rsidRDefault="00832678" w:rsidP="0024160D">
      <w:pPr>
        <w:spacing w:line="480" w:lineRule="auto"/>
        <w:ind w:left="720"/>
      </w:pPr>
      <w:proofErr w:type="gramStart"/>
      <w:r w:rsidRPr="00832678">
        <w:t>patterns</w:t>
      </w:r>
      <w:proofErr w:type="gramEnd"/>
      <w:r w:rsidRPr="00832678">
        <w:t xml:space="preserve"> of happiness and information in a global social network: </w:t>
      </w:r>
      <w:proofErr w:type="spellStart"/>
      <w:r w:rsidRPr="00832678">
        <w:t>hedonometrics</w:t>
      </w:r>
      <w:proofErr w:type="spellEnd"/>
      <w:r w:rsidRPr="00832678">
        <w:t xml:space="preserve"> and twitter. </w:t>
      </w:r>
      <w:proofErr w:type="spellStart"/>
      <w:r w:rsidRPr="00156F1D">
        <w:rPr>
          <w:i/>
        </w:rPr>
        <w:t>PLoS</w:t>
      </w:r>
      <w:proofErr w:type="spellEnd"/>
      <w:r w:rsidRPr="00156F1D">
        <w:rPr>
          <w:i/>
        </w:rPr>
        <w:t xml:space="preserve"> ONE, 6</w:t>
      </w:r>
      <w:r w:rsidRPr="00832678">
        <w:t>,</w:t>
      </w:r>
      <w:r w:rsidR="006E0584">
        <w:t xml:space="preserve"> </w:t>
      </w:r>
      <w:r w:rsidR="006E0584" w:rsidRPr="006E0584">
        <w:t>e26752</w:t>
      </w:r>
      <w:r w:rsidR="006E0584">
        <w:t>.</w:t>
      </w:r>
      <w:r w:rsidRPr="00832678">
        <w:t xml:space="preserve"> </w:t>
      </w:r>
      <w:proofErr w:type="gramStart"/>
      <w:r w:rsidR="006E0584">
        <w:t>doi</w:t>
      </w:r>
      <w:proofErr w:type="gramEnd"/>
      <w:r w:rsidRPr="00832678">
        <w:t>: 10.1371/journal.pone.0026752.</w:t>
      </w:r>
    </w:p>
    <w:p w:rsidR="007A55C3" w:rsidRDefault="007A55C3" w:rsidP="007A55C3">
      <w:pPr>
        <w:spacing w:line="480" w:lineRule="auto"/>
        <w:rPr>
          <w:rFonts w:cs="Times New Roman"/>
          <w:color w:val="000000"/>
        </w:rPr>
      </w:pPr>
      <w:proofErr w:type="spellStart"/>
      <w:r w:rsidRPr="005D56BC">
        <w:rPr>
          <w:rFonts w:cs="Times New Roman"/>
          <w:color w:val="000000"/>
        </w:rPr>
        <w:t>Dufau</w:t>
      </w:r>
      <w:proofErr w:type="spellEnd"/>
      <w:r w:rsidRPr="005D56BC">
        <w:rPr>
          <w:rFonts w:cs="Times New Roman"/>
          <w:color w:val="000000"/>
        </w:rPr>
        <w:t xml:space="preserve">, S., </w:t>
      </w:r>
      <w:proofErr w:type="spellStart"/>
      <w:r w:rsidRPr="005D56BC">
        <w:rPr>
          <w:rFonts w:cs="Times New Roman"/>
          <w:color w:val="000000"/>
        </w:rPr>
        <w:t>Duñabeitia</w:t>
      </w:r>
      <w:proofErr w:type="spellEnd"/>
      <w:r w:rsidRPr="005D56BC">
        <w:rPr>
          <w:rFonts w:cs="Times New Roman"/>
          <w:color w:val="000000"/>
        </w:rPr>
        <w:t xml:space="preserve">, J. A., </w:t>
      </w:r>
      <w:proofErr w:type="spellStart"/>
      <w:r w:rsidRPr="005D56BC">
        <w:rPr>
          <w:rFonts w:cs="Times New Roman"/>
          <w:color w:val="000000"/>
        </w:rPr>
        <w:t>Moret-Tatay</w:t>
      </w:r>
      <w:proofErr w:type="spellEnd"/>
      <w:r w:rsidRPr="005D56BC">
        <w:rPr>
          <w:rFonts w:cs="Times New Roman"/>
          <w:color w:val="000000"/>
        </w:rPr>
        <w:t xml:space="preserve">, C., </w:t>
      </w:r>
      <w:proofErr w:type="spellStart"/>
      <w:r w:rsidRPr="005D56BC">
        <w:rPr>
          <w:rFonts w:cs="Times New Roman"/>
          <w:color w:val="000000"/>
        </w:rPr>
        <w:t>McGonigal</w:t>
      </w:r>
      <w:proofErr w:type="spellEnd"/>
      <w:r w:rsidRPr="005D56BC">
        <w:rPr>
          <w:rFonts w:cs="Times New Roman"/>
          <w:color w:val="000000"/>
        </w:rPr>
        <w:t xml:space="preserve">, A., </w:t>
      </w:r>
      <w:proofErr w:type="spellStart"/>
      <w:r w:rsidRPr="005D56BC">
        <w:rPr>
          <w:rFonts w:cs="Times New Roman"/>
          <w:color w:val="000000"/>
        </w:rPr>
        <w:t>Peeters</w:t>
      </w:r>
      <w:proofErr w:type="spellEnd"/>
      <w:r w:rsidRPr="005D56BC">
        <w:rPr>
          <w:rFonts w:cs="Times New Roman"/>
          <w:color w:val="000000"/>
        </w:rPr>
        <w:t xml:space="preserve">, D., </w:t>
      </w:r>
      <w:proofErr w:type="spellStart"/>
      <w:r w:rsidRPr="005D56BC">
        <w:rPr>
          <w:rFonts w:cs="Times New Roman"/>
          <w:color w:val="000000"/>
        </w:rPr>
        <w:t>Alario</w:t>
      </w:r>
      <w:proofErr w:type="spellEnd"/>
      <w:r w:rsidRPr="005D56BC">
        <w:rPr>
          <w:rFonts w:cs="Times New Roman"/>
          <w:color w:val="000000"/>
        </w:rPr>
        <w:t xml:space="preserve">, F. X., ... &amp; </w:t>
      </w:r>
    </w:p>
    <w:p w:rsidR="007A55C3" w:rsidRDefault="007A55C3" w:rsidP="007A55C3">
      <w:pPr>
        <w:spacing w:line="480" w:lineRule="auto"/>
        <w:ind w:firstLine="720"/>
        <w:rPr>
          <w:rFonts w:cs="Times New Roman"/>
          <w:color w:val="000000"/>
        </w:rPr>
      </w:pPr>
      <w:r w:rsidRPr="005D56BC">
        <w:rPr>
          <w:rFonts w:cs="Times New Roman"/>
          <w:color w:val="000000"/>
        </w:rPr>
        <w:t xml:space="preserve">Grainger, J. (2011). Smart phone, smart science: how the use of smartphones can </w:t>
      </w:r>
    </w:p>
    <w:p w:rsidR="007A55C3" w:rsidRDefault="007A55C3" w:rsidP="007A55C3">
      <w:pPr>
        <w:spacing w:line="480" w:lineRule="auto"/>
        <w:ind w:firstLine="720"/>
        <w:rPr>
          <w:rFonts w:cs="Times New Roman"/>
          <w:color w:val="000000"/>
        </w:rPr>
      </w:pPr>
      <w:proofErr w:type="gramStart"/>
      <w:r w:rsidRPr="005D56BC">
        <w:rPr>
          <w:rFonts w:cs="Times New Roman"/>
          <w:color w:val="000000"/>
        </w:rPr>
        <w:lastRenderedPageBreak/>
        <w:t>revolutionize</w:t>
      </w:r>
      <w:proofErr w:type="gramEnd"/>
      <w:r w:rsidRPr="005D56BC">
        <w:rPr>
          <w:rFonts w:cs="Times New Roman"/>
          <w:color w:val="000000"/>
        </w:rPr>
        <w:t xml:space="preserve"> research in cognitive science. </w:t>
      </w:r>
      <w:proofErr w:type="spellStart"/>
      <w:r w:rsidRPr="005D56BC">
        <w:rPr>
          <w:rFonts w:cs="Times New Roman"/>
          <w:i/>
          <w:iCs/>
          <w:color w:val="000000"/>
        </w:rPr>
        <w:t>PloS</w:t>
      </w:r>
      <w:proofErr w:type="spellEnd"/>
      <w:r w:rsidRPr="005D56BC">
        <w:rPr>
          <w:rFonts w:cs="Times New Roman"/>
          <w:i/>
          <w:iCs/>
          <w:color w:val="000000"/>
        </w:rPr>
        <w:t xml:space="preserve"> </w:t>
      </w:r>
      <w:r>
        <w:rPr>
          <w:rFonts w:cs="Times New Roman"/>
          <w:i/>
          <w:iCs/>
          <w:color w:val="000000"/>
        </w:rPr>
        <w:t>ONE</w:t>
      </w:r>
      <w:r w:rsidRPr="005D56BC">
        <w:rPr>
          <w:rFonts w:cs="Times New Roman"/>
          <w:color w:val="000000"/>
        </w:rPr>
        <w:t xml:space="preserve">, </w:t>
      </w:r>
      <w:r w:rsidRPr="005D56BC">
        <w:rPr>
          <w:rFonts w:cs="Times New Roman"/>
          <w:i/>
          <w:iCs/>
          <w:color w:val="000000"/>
        </w:rPr>
        <w:t>6</w:t>
      </w:r>
      <w:r>
        <w:rPr>
          <w:rFonts w:cs="Times New Roman"/>
          <w:color w:val="000000"/>
        </w:rPr>
        <w:t xml:space="preserve">, e24974. </w:t>
      </w:r>
      <w:proofErr w:type="gramStart"/>
      <w:r>
        <w:rPr>
          <w:rFonts w:cs="Times New Roman"/>
          <w:color w:val="000000"/>
        </w:rPr>
        <w:t>doi</w:t>
      </w:r>
      <w:proofErr w:type="gramEnd"/>
      <w:r>
        <w:rPr>
          <w:rFonts w:cs="Times New Roman"/>
          <w:color w:val="000000"/>
        </w:rPr>
        <w:t xml:space="preserve">: </w:t>
      </w:r>
    </w:p>
    <w:p w:rsidR="007A55C3" w:rsidRDefault="007A55C3" w:rsidP="007A55C3">
      <w:pPr>
        <w:spacing w:line="480" w:lineRule="auto"/>
        <w:ind w:firstLine="720"/>
        <w:rPr>
          <w:rFonts w:cs="Times New Roman"/>
          <w:color w:val="000000"/>
        </w:rPr>
      </w:pPr>
      <w:r w:rsidRPr="005D56BC">
        <w:rPr>
          <w:rFonts w:cs="Times New Roman"/>
          <w:color w:val="000000"/>
        </w:rPr>
        <w:t>10.1371/journal.pone.0024974</w:t>
      </w:r>
      <w:r>
        <w:rPr>
          <w:rFonts w:cs="Times New Roman"/>
          <w:color w:val="000000"/>
        </w:rPr>
        <w:t>.</w:t>
      </w:r>
    </w:p>
    <w:p w:rsidR="00907D6C" w:rsidRDefault="00D27582" w:rsidP="00D27582">
      <w:pPr>
        <w:spacing w:line="480" w:lineRule="auto"/>
        <w:rPr>
          <w:rFonts w:cs="Times New Roman"/>
          <w:color w:val="000000"/>
        </w:rPr>
      </w:pPr>
      <w:proofErr w:type="spellStart"/>
      <w:proofErr w:type="gramStart"/>
      <w:r w:rsidRPr="00E93373">
        <w:rPr>
          <w:rFonts w:cs="Times New Roman"/>
          <w:color w:val="000000"/>
        </w:rPr>
        <w:t>Guasch</w:t>
      </w:r>
      <w:proofErr w:type="spellEnd"/>
      <w:r w:rsidRPr="00E93373">
        <w:rPr>
          <w:rFonts w:cs="Times New Roman"/>
          <w:color w:val="000000"/>
        </w:rPr>
        <w:t>,</w:t>
      </w:r>
      <w:r w:rsidR="00907D6C">
        <w:rPr>
          <w:rFonts w:cs="Times New Roman"/>
          <w:color w:val="000000"/>
        </w:rPr>
        <w:t xml:space="preserve"> M.,</w:t>
      </w:r>
      <w:r w:rsidRPr="00E93373">
        <w:rPr>
          <w:rFonts w:cs="Times New Roman"/>
          <w:color w:val="000000"/>
        </w:rPr>
        <w:t xml:space="preserve"> </w:t>
      </w:r>
      <w:proofErr w:type="spellStart"/>
      <w:r w:rsidRPr="00E93373">
        <w:rPr>
          <w:rFonts w:cs="Times New Roman"/>
          <w:color w:val="000000"/>
        </w:rPr>
        <w:t>Boada</w:t>
      </w:r>
      <w:proofErr w:type="spellEnd"/>
      <w:r w:rsidRPr="00E93373">
        <w:rPr>
          <w:rFonts w:cs="Times New Roman"/>
          <w:color w:val="000000"/>
        </w:rPr>
        <w:t>,</w:t>
      </w:r>
      <w:r w:rsidR="00907D6C">
        <w:rPr>
          <w:rFonts w:cs="Times New Roman"/>
          <w:color w:val="000000"/>
        </w:rPr>
        <w:t xml:space="preserve"> R.,</w:t>
      </w:r>
      <w:r w:rsidRPr="00E93373">
        <w:rPr>
          <w:rFonts w:cs="Times New Roman"/>
          <w:color w:val="000000"/>
        </w:rPr>
        <w:t xml:space="preserve"> </w:t>
      </w:r>
      <w:proofErr w:type="spellStart"/>
      <w:r w:rsidRPr="00E93373">
        <w:rPr>
          <w:rFonts w:cs="Times New Roman"/>
          <w:color w:val="000000"/>
        </w:rPr>
        <w:t>Ferre</w:t>
      </w:r>
      <w:proofErr w:type="spellEnd"/>
      <w:r w:rsidRPr="00E93373">
        <w:rPr>
          <w:rFonts w:cs="Times New Roman"/>
          <w:color w:val="000000"/>
        </w:rPr>
        <w:t>,</w:t>
      </w:r>
      <w:r w:rsidR="00907D6C">
        <w:rPr>
          <w:rFonts w:cs="Times New Roman"/>
          <w:color w:val="000000"/>
        </w:rPr>
        <w:t xml:space="preserve"> P.,</w:t>
      </w:r>
      <w:r w:rsidRPr="00E93373">
        <w:rPr>
          <w:rFonts w:cs="Times New Roman"/>
          <w:color w:val="000000"/>
        </w:rPr>
        <w:t xml:space="preserve"> &amp; </w:t>
      </w:r>
      <w:proofErr w:type="spellStart"/>
      <w:r w:rsidRPr="00E93373">
        <w:rPr>
          <w:rFonts w:cs="Times New Roman"/>
          <w:color w:val="000000"/>
        </w:rPr>
        <w:t>Sanchwz</w:t>
      </w:r>
      <w:proofErr w:type="spellEnd"/>
      <w:r w:rsidRPr="00E93373">
        <w:rPr>
          <w:rFonts w:cs="Times New Roman"/>
          <w:color w:val="000000"/>
        </w:rPr>
        <w:t>-Casas</w:t>
      </w:r>
      <w:r w:rsidR="00907D6C">
        <w:rPr>
          <w:rFonts w:cs="Times New Roman"/>
          <w:color w:val="000000"/>
        </w:rPr>
        <w:t>, R</w:t>
      </w:r>
      <w:r w:rsidRPr="00E93373">
        <w:rPr>
          <w:rFonts w:cs="Times New Roman"/>
          <w:color w:val="000000"/>
        </w:rPr>
        <w:t>. (2013).</w:t>
      </w:r>
      <w:proofErr w:type="gramEnd"/>
      <w:r w:rsidRPr="00E93373">
        <w:rPr>
          <w:rFonts w:cs="Times New Roman"/>
          <w:color w:val="000000"/>
        </w:rPr>
        <w:t xml:space="preserve"> NIM: A Web-based Swiss army </w:t>
      </w:r>
    </w:p>
    <w:p w:rsidR="00907D6C" w:rsidRDefault="00D27582" w:rsidP="00907D6C">
      <w:pPr>
        <w:spacing w:line="480" w:lineRule="auto"/>
        <w:ind w:firstLine="720"/>
        <w:rPr>
          <w:rFonts w:cs="Times New Roman"/>
          <w:color w:val="000000"/>
        </w:rPr>
      </w:pPr>
      <w:proofErr w:type="gramStart"/>
      <w:r w:rsidRPr="00E93373">
        <w:rPr>
          <w:rFonts w:cs="Times New Roman"/>
          <w:color w:val="000000"/>
        </w:rPr>
        <w:t>knife</w:t>
      </w:r>
      <w:proofErr w:type="gramEnd"/>
      <w:r w:rsidRPr="00E93373">
        <w:rPr>
          <w:rFonts w:cs="Times New Roman"/>
          <w:color w:val="000000"/>
        </w:rPr>
        <w:t xml:space="preserve"> to select stimuli for psycholinguistic studies. </w:t>
      </w:r>
      <w:r w:rsidRPr="00D27582">
        <w:rPr>
          <w:rFonts w:cs="Times New Roman"/>
          <w:i/>
          <w:color w:val="000000"/>
        </w:rPr>
        <w:t>Behavior Research Methods, 45</w:t>
      </w:r>
      <w:r w:rsidRPr="00E93373">
        <w:rPr>
          <w:rFonts w:cs="Times New Roman"/>
          <w:color w:val="000000"/>
        </w:rPr>
        <w:t>, 765-</w:t>
      </w:r>
    </w:p>
    <w:p w:rsidR="00D27582" w:rsidRDefault="007160C3" w:rsidP="00907D6C">
      <w:pPr>
        <w:spacing w:line="480" w:lineRule="auto"/>
        <w:ind w:firstLine="720"/>
        <w:rPr>
          <w:rFonts w:cs="Times New Roman"/>
          <w:color w:val="000000"/>
        </w:rPr>
      </w:pPr>
      <w:r>
        <w:rPr>
          <w:rFonts w:cs="Times New Roman"/>
          <w:color w:val="000000"/>
        </w:rPr>
        <w:t xml:space="preserve">771. </w:t>
      </w:r>
      <w:proofErr w:type="gramStart"/>
      <w:r>
        <w:rPr>
          <w:rFonts w:cs="Times New Roman"/>
          <w:color w:val="000000"/>
        </w:rPr>
        <w:t>doi</w:t>
      </w:r>
      <w:proofErr w:type="gramEnd"/>
      <w:r w:rsidR="00D27582" w:rsidRPr="00E93373">
        <w:rPr>
          <w:rFonts w:cs="Times New Roman"/>
          <w:color w:val="000000"/>
        </w:rPr>
        <w:t>: 10.3758/s13428-012-0296-8.</w:t>
      </w:r>
    </w:p>
    <w:p w:rsidR="00C767AB" w:rsidRDefault="00832678" w:rsidP="00C767AB">
      <w:pPr>
        <w:spacing w:line="480" w:lineRule="auto"/>
      </w:pPr>
      <w:r w:rsidRPr="00832678">
        <w:t>Hutchison</w:t>
      </w:r>
      <w:r w:rsidR="00F65702">
        <w:t>, K. A.</w:t>
      </w:r>
      <w:r w:rsidRPr="00832678">
        <w:t xml:space="preserve">, </w:t>
      </w:r>
      <w:proofErr w:type="spellStart"/>
      <w:r w:rsidRPr="00832678">
        <w:t>Balota</w:t>
      </w:r>
      <w:proofErr w:type="spellEnd"/>
      <w:r w:rsidR="00D256A5">
        <w:t xml:space="preserve">, </w:t>
      </w:r>
      <w:r w:rsidR="00F65702">
        <w:t>D. A.</w:t>
      </w:r>
      <w:r w:rsidRPr="00832678">
        <w:t>, Neely</w:t>
      </w:r>
      <w:r w:rsidR="00F65702">
        <w:t>, J. H.</w:t>
      </w:r>
      <w:r w:rsidRPr="00832678">
        <w:t xml:space="preserve">, </w:t>
      </w:r>
      <w:proofErr w:type="spellStart"/>
      <w:r w:rsidRPr="00832678">
        <w:t>Cortese</w:t>
      </w:r>
      <w:proofErr w:type="spellEnd"/>
      <w:r w:rsidR="00F65702">
        <w:t>, M. J.</w:t>
      </w:r>
      <w:r w:rsidRPr="00832678">
        <w:t>, Cohen-</w:t>
      </w:r>
      <w:proofErr w:type="spellStart"/>
      <w:r w:rsidRPr="00832678">
        <w:t>Shikora</w:t>
      </w:r>
      <w:proofErr w:type="spellEnd"/>
      <w:r w:rsidR="00F65702">
        <w:t>, E. R.</w:t>
      </w:r>
      <w:r w:rsidRPr="00832678">
        <w:t xml:space="preserve">, </w:t>
      </w:r>
      <w:proofErr w:type="spellStart"/>
      <w:r w:rsidRPr="00832678">
        <w:t>Tse</w:t>
      </w:r>
      <w:proofErr w:type="spellEnd"/>
      <w:r w:rsidR="00F65702">
        <w:t>, C.</w:t>
      </w:r>
      <w:r w:rsidRPr="00832678">
        <w:t xml:space="preserve">, </w:t>
      </w:r>
      <w:r w:rsidR="00C767AB">
        <w:t>…</w:t>
      </w:r>
      <w:r w:rsidRPr="00832678">
        <w:t xml:space="preserve"> &amp; </w:t>
      </w:r>
    </w:p>
    <w:p w:rsidR="00C767AB" w:rsidRDefault="00832678" w:rsidP="00C767AB">
      <w:pPr>
        <w:spacing w:line="480" w:lineRule="auto"/>
        <w:ind w:firstLine="720"/>
      </w:pPr>
      <w:r w:rsidRPr="00832678">
        <w:t>Buchanan</w:t>
      </w:r>
      <w:r w:rsidR="00F65702">
        <w:t>, E</w:t>
      </w:r>
      <w:r w:rsidRPr="00832678">
        <w:t>.</w:t>
      </w:r>
      <w:r w:rsidR="00C767AB">
        <w:t>M.</w:t>
      </w:r>
      <w:r w:rsidRPr="00832678">
        <w:t xml:space="preserve"> (2013). </w:t>
      </w:r>
      <w:proofErr w:type="gramStart"/>
      <w:r w:rsidRPr="00832678">
        <w:t>The semantic priming project.</w:t>
      </w:r>
      <w:proofErr w:type="gramEnd"/>
      <w:r w:rsidRPr="00832678">
        <w:t xml:space="preserve"> </w:t>
      </w:r>
      <w:r w:rsidRPr="00156F1D">
        <w:rPr>
          <w:i/>
        </w:rPr>
        <w:t>Behavior Research Methods, 45</w:t>
      </w:r>
      <w:r w:rsidRPr="00832678">
        <w:t>,</w:t>
      </w:r>
      <w:r w:rsidR="007160C3">
        <w:t xml:space="preserve"> </w:t>
      </w:r>
    </w:p>
    <w:p w:rsidR="00832678" w:rsidRDefault="007160C3" w:rsidP="00C767AB">
      <w:pPr>
        <w:spacing w:line="480" w:lineRule="auto"/>
        <w:ind w:firstLine="720"/>
      </w:pPr>
      <w:r>
        <w:t>1099-1114. doi</w:t>
      </w:r>
      <w:r w:rsidR="00832678" w:rsidRPr="00832678">
        <w:t>: 10.3758/s13428-012-0304-z.</w:t>
      </w:r>
    </w:p>
    <w:p w:rsidR="00F65702" w:rsidRDefault="00832678" w:rsidP="00F65702">
      <w:pPr>
        <w:spacing w:line="480" w:lineRule="auto"/>
      </w:pPr>
      <w:r w:rsidRPr="00832678">
        <w:t>Jasmin</w:t>
      </w:r>
      <w:r w:rsidR="00F65702">
        <w:t>, K.</w:t>
      </w:r>
      <w:r w:rsidRPr="00832678">
        <w:t xml:space="preserve"> &amp; </w:t>
      </w:r>
      <w:proofErr w:type="spellStart"/>
      <w:r w:rsidRPr="00832678">
        <w:t>Casasanto</w:t>
      </w:r>
      <w:proofErr w:type="spellEnd"/>
      <w:r w:rsidR="00F65702">
        <w:t>, D</w:t>
      </w:r>
      <w:r w:rsidRPr="00832678">
        <w:t xml:space="preserve">. (2012). The QWERTY Effect: How typing shapes the meanings of </w:t>
      </w:r>
    </w:p>
    <w:p w:rsidR="00832678" w:rsidRDefault="00832678" w:rsidP="00F65702">
      <w:pPr>
        <w:spacing w:line="480" w:lineRule="auto"/>
        <w:ind w:firstLine="720"/>
      </w:pPr>
      <w:proofErr w:type="gramStart"/>
      <w:r w:rsidRPr="00832678">
        <w:t>words</w:t>
      </w:r>
      <w:proofErr w:type="gramEnd"/>
      <w:r w:rsidRPr="00832678">
        <w:t xml:space="preserve">. </w:t>
      </w:r>
      <w:r w:rsidRPr="00156F1D">
        <w:rPr>
          <w:i/>
        </w:rPr>
        <w:t>Psychonomic Bulletin &amp; Review, 19</w:t>
      </w:r>
      <w:r w:rsidR="007160C3">
        <w:t xml:space="preserve">, 499-504. </w:t>
      </w:r>
      <w:proofErr w:type="gramStart"/>
      <w:r w:rsidR="007160C3">
        <w:t>doi</w:t>
      </w:r>
      <w:proofErr w:type="gramEnd"/>
      <w:r w:rsidRPr="00832678">
        <w:t>: 10.3758/s13423-012-0229-7.</w:t>
      </w:r>
    </w:p>
    <w:p w:rsidR="00D27582" w:rsidRDefault="00D27582" w:rsidP="00D27582">
      <w:pPr>
        <w:spacing w:line="480" w:lineRule="auto"/>
        <w:rPr>
          <w:rFonts w:cs="Times New Roman"/>
          <w:i/>
          <w:color w:val="000000"/>
        </w:rPr>
      </w:pPr>
      <w:proofErr w:type="gramStart"/>
      <w:r w:rsidRPr="00D27582">
        <w:rPr>
          <w:rFonts w:cs="Times New Roman"/>
          <w:color w:val="000000"/>
        </w:rPr>
        <w:t>Kent</w:t>
      </w:r>
      <w:r>
        <w:rPr>
          <w:rFonts w:cs="Times New Roman"/>
          <w:color w:val="000000"/>
        </w:rPr>
        <w:t>, G. H.</w:t>
      </w:r>
      <w:r w:rsidRPr="00D27582">
        <w:rPr>
          <w:rFonts w:cs="Times New Roman"/>
          <w:color w:val="000000"/>
        </w:rPr>
        <w:t xml:space="preserve"> &amp; </w:t>
      </w:r>
      <w:proofErr w:type="spellStart"/>
      <w:r w:rsidRPr="00D27582">
        <w:rPr>
          <w:rFonts w:cs="Times New Roman"/>
          <w:color w:val="000000"/>
        </w:rPr>
        <w:t>Rosanoff</w:t>
      </w:r>
      <w:proofErr w:type="spellEnd"/>
      <w:r>
        <w:rPr>
          <w:rFonts w:cs="Times New Roman"/>
          <w:color w:val="000000"/>
        </w:rPr>
        <w:t>, A. J</w:t>
      </w:r>
      <w:r w:rsidRPr="00D27582">
        <w:rPr>
          <w:rFonts w:cs="Times New Roman"/>
          <w:color w:val="000000"/>
        </w:rPr>
        <w:t>. (1910).</w:t>
      </w:r>
      <w:proofErr w:type="gramEnd"/>
      <w:r w:rsidRPr="00D27582">
        <w:rPr>
          <w:rFonts w:cs="Times New Roman"/>
          <w:color w:val="000000"/>
        </w:rPr>
        <w:t xml:space="preserve"> </w:t>
      </w:r>
      <w:proofErr w:type="gramStart"/>
      <w:r w:rsidRPr="00D27582">
        <w:rPr>
          <w:rFonts w:cs="Times New Roman"/>
          <w:color w:val="000000"/>
        </w:rPr>
        <w:t>A study of association in insanity.</w:t>
      </w:r>
      <w:proofErr w:type="gramEnd"/>
      <w:r w:rsidRPr="00D27582">
        <w:rPr>
          <w:rFonts w:cs="Times New Roman"/>
          <w:color w:val="000000"/>
        </w:rPr>
        <w:t xml:space="preserve"> </w:t>
      </w:r>
      <w:r w:rsidRPr="00D27582">
        <w:rPr>
          <w:rFonts w:cs="Times New Roman"/>
          <w:i/>
          <w:color w:val="000000"/>
        </w:rPr>
        <w:t xml:space="preserve">The American Journal </w:t>
      </w:r>
    </w:p>
    <w:p w:rsidR="00D27582" w:rsidRPr="00D27582" w:rsidRDefault="00D27582" w:rsidP="00D27582">
      <w:pPr>
        <w:spacing w:line="480" w:lineRule="auto"/>
        <w:ind w:firstLine="720"/>
        <w:rPr>
          <w:rFonts w:cs="Times New Roman"/>
          <w:i/>
          <w:color w:val="000000"/>
        </w:rPr>
      </w:pPr>
      <w:proofErr w:type="gramStart"/>
      <w:r w:rsidRPr="00D27582">
        <w:rPr>
          <w:rFonts w:cs="Times New Roman"/>
          <w:i/>
          <w:color w:val="000000"/>
        </w:rPr>
        <w:t>of</w:t>
      </w:r>
      <w:proofErr w:type="gramEnd"/>
      <w:r w:rsidRPr="00D27582">
        <w:rPr>
          <w:rFonts w:cs="Times New Roman"/>
          <w:i/>
          <w:color w:val="000000"/>
        </w:rPr>
        <w:t xml:space="preserve"> Psychiatry, 67</w:t>
      </w:r>
      <w:r w:rsidRPr="00D27582">
        <w:rPr>
          <w:rFonts w:cs="Times New Roman"/>
          <w:color w:val="000000"/>
        </w:rPr>
        <w:t>, 317-390.</w:t>
      </w:r>
      <w:r w:rsidR="008E4076">
        <w:rPr>
          <w:rFonts w:cs="Times New Roman"/>
          <w:color w:val="000000"/>
        </w:rPr>
        <w:t xml:space="preserve"> </w:t>
      </w:r>
      <w:proofErr w:type="gramStart"/>
      <w:r w:rsidR="008E4076">
        <w:rPr>
          <w:rFonts w:cs="Times New Roman"/>
          <w:color w:val="000000"/>
        </w:rPr>
        <w:t>doi</w:t>
      </w:r>
      <w:proofErr w:type="gramEnd"/>
      <w:r w:rsidR="008E4076">
        <w:rPr>
          <w:rFonts w:cs="Times New Roman"/>
          <w:color w:val="000000"/>
        </w:rPr>
        <w:t xml:space="preserve">: </w:t>
      </w:r>
      <w:r w:rsidR="008E4076" w:rsidRPr="008E4076">
        <w:rPr>
          <w:rFonts w:cs="Times New Roman"/>
          <w:color w:val="000000"/>
        </w:rPr>
        <w:t>10.1037/13767-000</w:t>
      </w:r>
      <w:r w:rsidR="008E4076">
        <w:rPr>
          <w:rFonts w:cs="Times New Roman"/>
          <w:color w:val="000000"/>
        </w:rPr>
        <w:t>.</w:t>
      </w:r>
    </w:p>
    <w:p w:rsidR="00F65702" w:rsidRDefault="00832678" w:rsidP="00F65702">
      <w:pPr>
        <w:spacing w:line="480" w:lineRule="auto"/>
      </w:pPr>
      <w:proofErr w:type="spellStart"/>
      <w:r w:rsidRPr="00832678">
        <w:t>Keuleers</w:t>
      </w:r>
      <w:proofErr w:type="spellEnd"/>
      <w:r w:rsidR="00F65702">
        <w:t>, E.</w:t>
      </w:r>
      <w:r w:rsidRPr="00832678">
        <w:t xml:space="preserve">, </w:t>
      </w:r>
      <w:proofErr w:type="spellStart"/>
      <w:r w:rsidRPr="00832678">
        <w:t>Brysbaert</w:t>
      </w:r>
      <w:proofErr w:type="spellEnd"/>
      <w:r w:rsidR="00F65702">
        <w:t>, M.</w:t>
      </w:r>
      <w:r w:rsidRPr="00832678">
        <w:t>, &amp; New</w:t>
      </w:r>
      <w:r w:rsidR="00F65702">
        <w:t>, B</w:t>
      </w:r>
      <w:r w:rsidRPr="00832678">
        <w:t xml:space="preserve">. (2010). SUBTLEX-NL: A new measure for Dutch word </w:t>
      </w:r>
    </w:p>
    <w:p w:rsidR="00832678" w:rsidRDefault="00832678" w:rsidP="00F65702">
      <w:pPr>
        <w:spacing w:line="480" w:lineRule="auto"/>
        <w:ind w:left="720"/>
      </w:pPr>
      <w:proofErr w:type="gramStart"/>
      <w:r w:rsidRPr="00832678">
        <w:t>frequency</w:t>
      </w:r>
      <w:proofErr w:type="gramEnd"/>
      <w:r w:rsidRPr="00832678">
        <w:t xml:space="preserve"> based on film subtitles. </w:t>
      </w:r>
      <w:r w:rsidRPr="00156F1D">
        <w:rPr>
          <w:i/>
        </w:rPr>
        <w:t>Behavior Research Methods, 42</w:t>
      </w:r>
      <w:r w:rsidR="00B24BB1">
        <w:t xml:space="preserve">, 643-650. </w:t>
      </w:r>
      <w:proofErr w:type="gramStart"/>
      <w:r w:rsidR="00B24BB1">
        <w:t>doi</w:t>
      </w:r>
      <w:proofErr w:type="gramEnd"/>
      <w:r w:rsidRPr="00832678">
        <w:t>: 10.3758/BRM.42.3.643.</w:t>
      </w:r>
    </w:p>
    <w:p w:rsidR="00F65702" w:rsidRDefault="00832678" w:rsidP="00F65702">
      <w:pPr>
        <w:spacing w:line="480" w:lineRule="auto"/>
      </w:pPr>
      <w:proofErr w:type="spellStart"/>
      <w:r w:rsidRPr="00832678">
        <w:t>Keuleers</w:t>
      </w:r>
      <w:proofErr w:type="spellEnd"/>
      <w:r w:rsidR="00F65702">
        <w:t>, E.</w:t>
      </w:r>
      <w:r w:rsidRPr="00832678">
        <w:t xml:space="preserve">, </w:t>
      </w:r>
      <w:proofErr w:type="spellStart"/>
      <w:r w:rsidRPr="00832678">
        <w:t>Diependaele</w:t>
      </w:r>
      <w:proofErr w:type="spellEnd"/>
      <w:r w:rsidR="00F65702">
        <w:t>, K.</w:t>
      </w:r>
      <w:r w:rsidRPr="00832678">
        <w:t xml:space="preserve">, &amp; </w:t>
      </w:r>
      <w:proofErr w:type="spellStart"/>
      <w:r w:rsidRPr="00832678">
        <w:t>Brysbaert</w:t>
      </w:r>
      <w:proofErr w:type="spellEnd"/>
      <w:r w:rsidR="00F65702">
        <w:t>, M.</w:t>
      </w:r>
      <w:r w:rsidRPr="00832678">
        <w:t xml:space="preserve"> (2010). Practice effects in large-scale visual </w:t>
      </w:r>
    </w:p>
    <w:p w:rsidR="00832678" w:rsidRDefault="00832678" w:rsidP="00F65702">
      <w:pPr>
        <w:spacing w:line="480" w:lineRule="auto"/>
        <w:ind w:left="720"/>
      </w:pPr>
      <w:proofErr w:type="gramStart"/>
      <w:r w:rsidRPr="00832678">
        <w:t>word</w:t>
      </w:r>
      <w:proofErr w:type="gramEnd"/>
      <w:r w:rsidRPr="00832678">
        <w:t xml:space="preserve"> recognition studies: A lexical decision study on 14,000 Dutch mono- and disyllabic words and </w:t>
      </w:r>
      <w:proofErr w:type="spellStart"/>
      <w:r w:rsidRPr="00832678">
        <w:t>nonwords</w:t>
      </w:r>
      <w:proofErr w:type="spellEnd"/>
      <w:r w:rsidRPr="00156F1D">
        <w:rPr>
          <w:i/>
        </w:rPr>
        <w:t xml:space="preserve">. </w:t>
      </w:r>
      <w:proofErr w:type="gramStart"/>
      <w:r w:rsidRPr="00156F1D">
        <w:rPr>
          <w:i/>
        </w:rPr>
        <w:t>Frontiers in Psychology, 1</w:t>
      </w:r>
      <w:r w:rsidR="007230E0">
        <w:t>, 174.</w:t>
      </w:r>
      <w:proofErr w:type="gramEnd"/>
      <w:r w:rsidR="007230E0">
        <w:t xml:space="preserve"> </w:t>
      </w:r>
      <w:proofErr w:type="gramStart"/>
      <w:r w:rsidR="007230E0">
        <w:t>doi</w:t>
      </w:r>
      <w:proofErr w:type="gramEnd"/>
      <w:r w:rsidRPr="00832678">
        <w:t>: 10.3389/fpsyg.2010.00174.</w:t>
      </w:r>
    </w:p>
    <w:p w:rsidR="00E26429" w:rsidRDefault="00832678" w:rsidP="00E26429">
      <w:pPr>
        <w:spacing w:line="480" w:lineRule="auto"/>
      </w:pPr>
      <w:proofErr w:type="spellStart"/>
      <w:r w:rsidRPr="00832678">
        <w:t>Keuleers</w:t>
      </w:r>
      <w:proofErr w:type="spellEnd"/>
      <w:r w:rsidR="00F65702">
        <w:t>, E.</w:t>
      </w:r>
      <w:r w:rsidRPr="00832678">
        <w:t>, Lacey</w:t>
      </w:r>
      <w:r w:rsidR="00E26429">
        <w:t>, P.</w:t>
      </w:r>
      <w:r w:rsidRPr="00832678">
        <w:t xml:space="preserve">, </w:t>
      </w:r>
      <w:proofErr w:type="spellStart"/>
      <w:r w:rsidRPr="00832678">
        <w:t>Rastle</w:t>
      </w:r>
      <w:proofErr w:type="spellEnd"/>
      <w:r w:rsidR="00E26429">
        <w:t>, K.</w:t>
      </w:r>
      <w:r w:rsidRPr="00832678">
        <w:t xml:space="preserve">, &amp; </w:t>
      </w:r>
      <w:proofErr w:type="spellStart"/>
      <w:r w:rsidRPr="00832678">
        <w:t>Brysbaert</w:t>
      </w:r>
      <w:proofErr w:type="spellEnd"/>
      <w:r w:rsidR="00F65702">
        <w:t>, M</w:t>
      </w:r>
      <w:r w:rsidRPr="00832678">
        <w:t xml:space="preserve">. (2012). The British Lexicon Project: </w:t>
      </w:r>
    </w:p>
    <w:p w:rsidR="00832678" w:rsidRDefault="00832678" w:rsidP="00E26429">
      <w:pPr>
        <w:spacing w:line="480" w:lineRule="auto"/>
        <w:ind w:left="720"/>
      </w:pPr>
      <w:proofErr w:type="gramStart"/>
      <w:r w:rsidRPr="00832678">
        <w:t>Lexical decision data for 28,730 monosyllabic and disyllabic English words</w:t>
      </w:r>
      <w:r w:rsidRPr="00156F1D">
        <w:rPr>
          <w:i/>
        </w:rPr>
        <w:t>.</w:t>
      </w:r>
      <w:proofErr w:type="gramEnd"/>
      <w:r w:rsidRPr="00156F1D">
        <w:rPr>
          <w:i/>
        </w:rPr>
        <w:t xml:space="preserve"> Behavior Research Methods, 44</w:t>
      </w:r>
      <w:r w:rsidR="00FE3491">
        <w:t xml:space="preserve">, 287-304. </w:t>
      </w:r>
      <w:proofErr w:type="gramStart"/>
      <w:r w:rsidR="00FE3491">
        <w:t>doi</w:t>
      </w:r>
      <w:proofErr w:type="gramEnd"/>
      <w:r w:rsidRPr="00832678">
        <w:t>: 10.3758/s13428-011-0118-4.</w:t>
      </w:r>
    </w:p>
    <w:p w:rsidR="00771500" w:rsidRDefault="00832678" w:rsidP="005F2D4A">
      <w:pPr>
        <w:spacing w:line="480" w:lineRule="auto"/>
      </w:pPr>
      <w:proofErr w:type="spellStart"/>
      <w:r w:rsidRPr="00832678">
        <w:t>Kloumann</w:t>
      </w:r>
      <w:proofErr w:type="spellEnd"/>
      <w:r w:rsidRPr="00832678">
        <w:t xml:space="preserve">, I. M., Danforth, C. M., Harris, K. D., Bliss, C. A., &amp; </w:t>
      </w:r>
      <w:proofErr w:type="spellStart"/>
      <w:r w:rsidRPr="00832678">
        <w:t>Dodds</w:t>
      </w:r>
      <w:proofErr w:type="spellEnd"/>
      <w:r w:rsidRPr="00832678">
        <w:t xml:space="preserve">, P. S. (2012). Positivity </w:t>
      </w:r>
    </w:p>
    <w:p w:rsidR="00832678" w:rsidRDefault="00832678" w:rsidP="00771500">
      <w:pPr>
        <w:spacing w:line="480" w:lineRule="auto"/>
        <w:ind w:firstLine="720"/>
      </w:pPr>
      <w:proofErr w:type="gramStart"/>
      <w:r w:rsidRPr="00832678">
        <w:t>of</w:t>
      </w:r>
      <w:proofErr w:type="gramEnd"/>
      <w:r w:rsidRPr="00832678">
        <w:t xml:space="preserve"> the English language. </w:t>
      </w:r>
      <w:proofErr w:type="spellStart"/>
      <w:r w:rsidR="00A31C96">
        <w:rPr>
          <w:i/>
        </w:rPr>
        <w:t>PLoS</w:t>
      </w:r>
      <w:proofErr w:type="spellEnd"/>
      <w:r w:rsidR="00A31C96">
        <w:rPr>
          <w:i/>
        </w:rPr>
        <w:t xml:space="preserve"> ONE</w:t>
      </w:r>
      <w:r w:rsidRPr="00156F1D">
        <w:rPr>
          <w:i/>
        </w:rPr>
        <w:t>, 7</w:t>
      </w:r>
      <w:r w:rsidRPr="00832678">
        <w:t>, e29484.</w:t>
      </w:r>
      <w:r w:rsidR="0051129D">
        <w:t xml:space="preserve"> </w:t>
      </w:r>
      <w:proofErr w:type="gramStart"/>
      <w:r w:rsidR="0051129D">
        <w:t>doi</w:t>
      </w:r>
      <w:proofErr w:type="gramEnd"/>
      <w:r w:rsidR="0051129D">
        <w:t xml:space="preserve">: </w:t>
      </w:r>
      <w:r w:rsidR="0051129D" w:rsidRPr="0051129D">
        <w:t>10.1371/journal.pone.0029484</w:t>
      </w:r>
      <w:r w:rsidR="0051129D">
        <w:t>.</w:t>
      </w:r>
    </w:p>
    <w:p w:rsidR="00D57C4B" w:rsidRDefault="00D57C4B" w:rsidP="00D57C4B">
      <w:pPr>
        <w:spacing w:line="480" w:lineRule="auto"/>
      </w:pPr>
      <w:proofErr w:type="spellStart"/>
      <w:r>
        <w:lastRenderedPageBreak/>
        <w:t>Kucera</w:t>
      </w:r>
      <w:proofErr w:type="spellEnd"/>
      <w:r>
        <w:t xml:space="preserve">, H. </w:t>
      </w:r>
      <w:r w:rsidR="00832678" w:rsidRPr="00832678">
        <w:t>&amp; Francis</w:t>
      </w:r>
      <w:r>
        <w:t>, W. N</w:t>
      </w:r>
      <w:r w:rsidR="00832678" w:rsidRPr="00832678">
        <w:t xml:space="preserve">. (1967). </w:t>
      </w:r>
      <w:proofErr w:type="gramStart"/>
      <w:r w:rsidR="00832678" w:rsidRPr="00832678">
        <w:t>Computational analysis of present-day American English.</w:t>
      </w:r>
      <w:proofErr w:type="gramEnd"/>
      <w:r w:rsidR="00832678" w:rsidRPr="00832678">
        <w:t xml:space="preserve"> </w:t>
      </w:r>
    </w:p>
    <w:p w:rsidR="00832678" w:rsidRDefault="00832678" w:rsidP="00D57C4B">
      <w:pPr>
        <w:spacing w:line="480" w:lineRule="auto"/>
        <w:ind w:firstLine="720"/>
      </w:pPr>
      <w:r w:rsidRPr="00832678">
        <w:t>Providence, RI: Brown University Press.</w:t>
      </w:r>
    </w:p>
    <w:p w:rsidR="00771500" w:rsidRDefault="00832678" w:rsidP="005F2D4A">
      <w:pPr>
        <w:spacing w:line="480" w:lineRule="auto"/>
      </w:pPr>
      <w:proofErr w:type="spellStart"/>
      <w:proofErr w:type="gramStart"/>
      <w:r w:rsidRPr="00832678">
        <w:t>Kuperman</w:t>
      </w:r>
      <w:proofErr w:type="spellEnd"/>
      <w:r w:rsidRPr="00832678">
        <w:t xml:space="preserve">, V., </w:t>
      </w:r>
      <w:proofErr w:type="spellStart"/>
      <w:r w:rsidRPr="00832678">
        <w:t>Stadthagen</w:t>
      </w:r>
      <w:proofErr w:type="spellEnd"/>
      <w:r w:rsidRPr="00832678">
        <w:t xml:space="preserve">-Gonzalez, H., &amp; </w:t>
      </w:r>
      <w:proofErr w:type="spellStart"/>
      <w:r w:rsidRPr="00832678">
        <w:t>Brysbaert</w:t>
      </w:r>
      <w:proofErr w:type="spellEnd"/>
      <w:r w:rsidRPr="00832678">
        <w:t>, M. (2012).</w:t>
      </w:r>
      <w:proofErr w:type="gramEnd"/>
      <w:r w:rsidRPr="00832678">
        <w:t xml:space="preserve"> Age-of-acquisition ratings for </w:t>
      </w:r>
    </w:p>
    <w:p w:rsidR="002E186E" w:rsidRDefault="00832678" w:rsidP="00771500">
      <w:pPr>
        <w:spacing w:line="480" w:lineRule="auto"/>
        <w:ind w:firstLine="720"/>
      </w:pPr>
      <w:proofErr w:type="gramStart"/>
      <w:r w:rsidRPr="00832678">
        <w:t>30,000 English words.</w:t>
      </w:r>
      <w:proofErr w:type="gramEnd"/>
      <w:r w:rsidRPr="00832678">
        <w:t xml:space="preserve"> </w:t>
      </w:r>
      <w:r w:rsidRPr="00156F1D">
        <w:rPr>
          <w:i/>
        </w:rPr>
        <w:t>Behavior Research Methods, 44</w:t>
      </w:r>
      <w:r w:rsidRPr="00832678">
        <w:t>, 978-990.</w:t>
      </w:r>
      <w:r w:rsidR="002E186E">
        <w:t xml:space="preserve"> </w:t>
      </w:r>
      <w:proofErr w:type="gramStart"/>
      <w:r w:rsidR="002E186E">
        <w:t>doi</w:t>
      </w:r>
      <w:proofErr w:type="gramEnd"/>
      <w:r w:rsidR="002E186E">
        <w:t xml:space="preserve">: </w:t>
      </w:r>
      <w:r w:rsidR="002E186E" w:rsidRPr="002E186E">
        <w:t>10.3758/s13428-</w:t>
      </w:r>
    </w:p>
    <w:p w:rsidR="00832678" w:rsidRDefault="002E186E" w:rsidP="00771500">
      <w:pPr>
        <w:spacing w:line="480" w:lineRule="auto"/>
        <w:ind w:firstLine="720"/>
      </w:pPr>
      <w:r w:rsidRPr="002E186E">
        <w:t>012-0210-4</w:t>
      </w:r>
      <w:r>
        <w:t>.</w:t>
      </w:r>
    </w:p>
    <w:p w:rsidR="006A557E" w:rsidRDefault="006A557E" w:rsidP="005F2D4A">
      <w:pPr>
        <w:spacing w:line="480" w:lineRule="auto"/>
        <w:rPr>
          <w:rFonts w:cs="Times New Roman"/>
          <w:color w:val="000000"/>
        </w:rPr>
      </w:pPr>
      <w:proofErr w:type="spellStart"/>
      <w:proofErr w:type="gramStart"/>
      <w:r w:rsidRPr="006A557E">
        <w:rPr>
          <w:rFonts w:cs="Times New Roman"/>
          <w:color w:val="000000"/>
        </w:rPr>
        <w:t>Landauer</w:t>
      </w:r>
      <w:proofErr w:type="spellEnd"/>
      <w:r w:rsidRPr="006A557E">
        <w:rPr>
          <w:rFonts w:cs="Times New Roman"/>
          <w:color w:val="000000"/>
        </w:rPr>
        <w:t xml:space="preserve">, T. K., &amp; </w:t>
      </w:r>
      <w:proofErr w:type="spellStart"/>
      <w:r w:rsidRPr="006A557E">
        <w:rPr>
          <w:rFonts w:cs="Times New Roman"/>
          <w:color w:val="000000"/>
        </w:rPr>
        <w:t>Dumais</w:t>
      </w:r>
      <w:proofErr w:type="spellEnd"/>
      <w:r w:rsidRPr="006A557E">
        <w:rPr>
          <w:rFonts w:cs="Times New Roman"/>
          <w:color w:val="000000"/>
        </w:rPr>
        <w:t>, S. T. (1997).</w:t>
      </w:r>
      <w:proofErr w:type="gramEnd"/>
      <w:r w:rsidRPr="006A557E">
        <w:rPr>
          <w:rFonts w:cs="Times New Roman"/>
          <w:color w:val="000000"/>
        </w:rPr>
        <w:t xml:space="preserve"> A solution to Plato's problem: The latent semantic </w:t>
      </w:r>
    </w:p>
    <w:p w:rsidR="006A557E" w:rsidRDefault="006A557E" w:rsidP="006A557E">
      <w:pPr>
        <w:spacing w:line="480" w:lineRule="auto"/>
        <w:ind w:firstLine="720"/>
        <w:rPr>
          <w:rFonts w:cs="Times New Roman"/>
          <w:i/>
          <w:iCs/>
          <w:color w:val="000000"/>
        </w:rPr>
      </w:pPr>
      <w:proofErr w:type="gramStart"/>
      <w:r w:rsidRPr="006A557E">
        <w:rPr>
          <w:rFonts w:cs="Times New Roman"/>
          <w:color w:val="000000"/>
        </w:rPr>
        <w:t>analysis</w:t>
      </w:r>
      <w:proofErr w:type="gramEnd"/>
      <w:r w:rsidRPr="006A557E">
        <w:rPr>
          <w:rFonts w:cs="Times New Roman"/>
          <w:color w:val="000000"/>
        </w:rPr>
        <w:t xml:space="preserve"> theory of acquisition, induction, and representation of knowledge. </w:t>
      </w:r>
      <w:r w:rsidRPr="006A557E">
        <w:rPr>
          <w:rFonts w:cs="Times New Roman"/>
          <w:i/>
          <w:iCs/>
          <w:color w:val="000000"/>
        </w:rPr>
        <w:t xml:space="preserve">Psychological </w:t>
      </w:r>
    </w:p>
    <w:p w:rsidR="006A557E" w:rsidRDefault="006A557E" w:rsidP="006A557E">
      <w:pPr>
        <w:spacing w:line="480" w:lineRule="auto"/>
        <w:ind w:firstLine="720"/>
        <w:rPr>
          <w:rFonts w:cs="Times New Roman"/>
          <w:color w:val="000000"/>
        </w:rPr>
      </w:pPr>
      <w:r>
        <w:rPr>
          <w:rFonts w:cs="Times New Roman"/>
          <w:i/>
          <w:iCs/>
          <w:color w:val="000000"/>
        </w:rPr>
        <w:t>R</w:t>
      </w:r>
      <w:r w:rsidRPr="006A557E">
        <w:rPr>
          <w:rFonts w:cs="Times New Roman"/>
          <w:i/>
          <w:iCs/>
          <w:color w:val="000000"/>
        </w:rPr>
        <w:t>eview</w:t>
      </w:r>
      <w:r w:rsidRPr="006A557E">
        <w:rPr>
          <w:rFonts w:cs="Times New Roman"/>
          <w:color w:val="000000"/>
        </w:rPr>
        <w:t xml:space="preserve">, </w:t>
      </w:r>
      <w:r w:rsidRPr="006A557E">
        <w:rPr>
          <w:rFonts w:cs="Times New Roman"/>
          <w:i/>
          <w:iCs/>
          <w:color w:val="000000"/>
        </w:rPr>
        <w:t>104</w:t>
      </w:r>
      <w:r w:rsidRPr="006A557E">
        <w:rPr>
          <w:rFonts w:cs="Times New Roman"/>
          <w:color w:val="000000"/>
        </w:rPr>
        <w:t>, 211</w:t>
      </w:r>
      <w:r w:rsidR="00F33CFF">
        <w:rPr>
          <w:rFonts w:cs="Times New Roman"/>
          <w:color w:val="000000"/>
        </w:rPr>
        <w:t>-240</w:t>
      </w:r>
      <w:r w:rsidRPr="006A557E">
        <w:rPr>
          <w:rFonts w:cs="Times New Roman"/>
          <w:color w:val="000000"/>
        </w:rPr>
        <w:t xml:space="preserve">. </w:t>
      </w:r>
      <w:proofErr w:type="gramStart"/>
      <w:r>
        <w:rPr>
          <w:rFonts w:cs="Times New Roman"/>
          <w:color w:val="000000"/>
        </w:rPr>
        <w:t>doi</w:t>
      </w:r>
      <w:proofErr w:type="gramEnd"/>
      <w:r>
        <w:rPr>
          <w:rFonts w:cs="Times New Roman"/>
          <w:color w:val="000000"/>
        </w:rPr>
        <w:t>:</w:t>
      </w:r>
      <w:r w:rsidRPr="006A557E">
        <w:rPr>
          <w:rFonts w:ascii="Verdana" w:hAnsi="Verdana" w:cs="Verdana"/>
          <w:color w:val="C30008"/>
          <w:sz w:val="22"/>
          <w:szCs w:val="22"/>
        </w:rPr>
        <w:t xml:space="preserve"> </w:t>
      </w:r>
      <w:r w:rsidRPr="006A557E">
        <w:rPr>
          <w:rFonts w:cs="Times New Roman"/>
          <w:color w:val="000000"/>
        </w:rPr>
        <w:t>10.1037//0033-295X.104.2.211</w:t>
      </w:r>
      <w:r>
        <w:rPr>
          <w:rFonts w:cs="Times New Roman"/>
          <w:color w:val="000000"/>
        </w:rPr>
        <w:t>.</w:t>
      </w:r>
    </w:p>
    <w:p w:rsidR="00D21520" w:rsidRDefault="00832678" w:rsidP="005F2D4A">
      <w:pPr>
        <w:spacing w:line="480" w:lineRule="auto"/>
      </w:pPr>
      <w:proofErr w:type="spellStart"/>
      <w:r w:rsidRPr="00832678">
        <w:t>Lete</w:t>
      </w:r>
      <w:proofErr w:type="spellEnd"/>
      <w:r w:rsidRPr="00832678">
        <w:t>,</w:t>
      </w:r>
      <w:r w:rsidR="00D21520">
        <w:t xml:space="preserve"> B.,</w:t>
      </w:r>
      <w:r w:rsidRPr="00832678">
        <w:t xml:space="preserve"> </w:t>
      </w:r>
      <w:proofErr w:type="spellStart"/>
      <w:r w:rsidRPr="00832678">
        <w:t>Sprenger-Charolles</w:t>
      </w:r>
      <w:proofErr w:type="spellEnd"/>
      <w:r w:rsidRPr="00832678">
        <w:t xml:space="preserve">, </w:t>
      </w:r>
      <w:r w:rsidR="00D21520">
        <w:t xml:space="preserve">L., </w:t>
      </w:r>
      <w:r w:rsidRPr="00832678">
        <w:t>&amp; Cole</w:t>
      </w:r>
      <w:r w:rsidR="00D21520">
        <w:t>, P</w:t>
      </w:r>
      <w:r w:rsidRPr="00832678">
        <w:t xml:space="preserve">. (2004). MANULEX: A grade-level lexical database </w:t>
      </w:r>
    </w:p>
    <w:p w:rsidR="00D21520" w:rsidRDefault="00832678" w:rsidP="00D21520">
      <w:pPr>
        <w:spacing w:line="480" w:lineRule="auto"/>
        <w:ind w:firstLine="720"/>
        <w:rPr>
          <w:i/>
        </w:rPr>
      </w:pPr>
      <w:proofErr w:type="gramStart"/>
      <w:r w:rsidRPr="00832678">
        <w:t>from</w:t>
      </w:r>
      <w:proofErr w:type="gramEnd"/>
      <w:r w:rsidRPr="00832678">
        <w:t xml:space="preserve"> French elementary school readers. </w:t>
      </w:r>
      <w:r w:rsidRPr="003F0482">
        <w:rPr>
          <w:i/>
        </w:rPr>
        <w:t xml:space="preserve">Behavior Research Methods, Instruments, &amp; </w:t>
      </w:r>
    </w:p>
    <w:p w:rsidR="00832678" w:rsidRDefault="00832678" w:rsidP="00D21520">
      <w:pPr>
        <w:spacing w:line="480" w:lineRule="auto"/>
        <w:ind w:firstLine="720"/>
      </w:pPr>
      <w:r w:rsidRPr="003F0482">
        <w:rPr>
          <w:i/>
        </w:rPr>
        <w:t>Computers, 36</w:t>
      </w:r>
      <w:r w:rsidR="00D21520">
        <w:t>, 156-166.</w:t>
      </w:r>
      <w:r w:rsidRPr="00832678">
        <w:t xml:space="preserve"> </w:t>
      </w:r>
      <w:proofErr w:type="gramStart"/>
      <w:r w:rsidR="00D21520">
        <w:t>doi</w:t>
      </w:r>
      <w:proofErr w:type="gramEnd"/>
      <w:r w:rsidRPr="00832678">
        <w:t>: 10.3758/BF03195560.</w:t>
      </w:r>
    </w:p>
    <w:p w:rsidR="00D27582" w:rsidRDefault="00D27582" w:rsidP="00D27582">
      <w:pPr>
        <w:spacing w:line="480" w:lineRule="auto"/>
        <w:rPr>
          <w:rFonts w:cs="Times New Roman"/>
          <w:color w:val="000000"/>
        </w:rPr>
      </w:pPr>
      <w:r w:rsidRPr="00E93373">
        <w:rPr>
          <w:rFonts w:cs="Times New Roman"/>
          <w:color w:val="000000"/>
        </w:rPr>
        <w:t>Maki</w:t>
      </w:r>
      <w:r>
        <w:rPr>
          <w:rFonts w:cs="Times New Roman"/>
          <w:color w:val="000000"/>
        </w:rPr>
        <w:t>, W. S.</w:t>
      </w:r>
      <w:r w:rsidRPr="00E93373">
        <w:rPr>
          <w:rFonts w:cs="Times New Roman"/>
          <w:color w:val="000000"/>
        </w:rPr>
        <w:t>, McKinley</w:t>
      </w:r>
      <w:r>
        <w:rPr>
          <w:rFonts w:cs="Times New Roman"/>
          <w:color w:val="000000"/>
        </w:rPr>
        <w:t>, L. N.</w:t>
      </w:r>
      <w:r w:rsidRPr="00E93373">
        <w:rPr>
          <w:rFonts w:cs="Times New Roman"/>
          <w:color w:val="000000"/>
        </w:rPr>
        <w:t>, &amp; Thompson</w:t>
      </w:r>
      <w:r>
        <w:rPr>
          <w:rFonts w:cs="Times New Roman"/>
          <w:color w:val="000000"/>
        </w:rPr>
        <w:t>, A. G</w:t>
      </w:r>
      <w:r w:rsidRPr="00E93373">
        <w:rPr>
          <w:rFonts w:cs="Times New Roman"/>
          <w:color w:val="000000"/>
        </w:rPr>
        <w:t xml:space="preserve">. (2004). Semantic distance norms computed </w:t>
      </w:r>
    </w:p>
    <w:p w:rsidR="00D27582" w:rsidRDefault="00D27582" w:rsidP="00D27582">
      <w:pPr>
        <w:spacing w:line="480" w:lineRule="auto"/>
        <w:ind w:left="720"/>
        <w:rPr>
          <w:rFonts w:cs="Times New Roman"/>
          <w:color w:val="000000"/>
        </w:rPr>
      </w:pPr>
      <w:proofErr w:type="gramStart"/>
      <w:r w:rsidRPr="00E93373">
        <w:rPr>
          <w:rFonts w:cs="Times New Roman"/>
          <w:color w:val="000000"/>
        </w:rPr>
        <w:t>from</w:t>
      </w:r>
      <w:proofErr w:type="gramEnd"/>
      <w:r w:rsidRPr="00E93373">
        <w:rPr>
          <w:rFonts w:cs="Times New Roman"/>
          <w:color w:val="000000"/>
        </w:rPr>
        <w:t xml:space="preserve"> an electronic dictionary (</w:t>
      </w:r>
      <w:proofErr w:type="spellStart"/>
      <w:r w:rsidRPr="00E93373">
        <w:rPr>
          <w:rFonts w:cs="Times New Roman"/>
          <w:color w:val="000000"/>
        </w:rPr>
        <w:t>WordNet</w:t>
      </w:r>
      <w:proofErr w:type="spellEnd"/>
      <w:r w:rsidRPr="00E93373">
        <w:rPr>
          <w:rFonts w:cs="Times New Roman"/>
          <w:color w:val="000000"/>
        </w:rPr>
        <w:t xml:space="preserve">). </w:t>
      </w:r>
      <w:r w:rsidRPr="00D27582">
        <w:rPr>
          <w:rFonts w:cs="Times New Roman"/>
          <w:i/>
          <w:color w:val="000000"/>
        </w:rPr>
        <w:t>Behavior Research Methods, Instruments, &amp; Computers, 36</w:t>
      </w:r>
      <w:r w:rsidRPr="00E93373">
        <w:rPr>
          <w:rFonts w:cs="Times New Roman"/>
          <w:color w:val="000000"/>
        </w:rPr>
        <w:t xml:space="preserve">, </w:t>
      </w:r>
      <w:r w:rsidR="00257A63">
        <w:rPr>
          <w:rFonts w:cs="Times New Roman"/>
          <w:color w:val="000000"/>
        </w:rPr>
        <w:t>421-431.</w:t>
      </w:r>
      <w:r w:rsidRPr="00E93373">
        <w:rPr>
          <w:rFonts w:cs="Times New Roman"/>
          <w:color w:val="000000"/>
        </w:rPr>
        <w:t xml:space="preserve"> </w:t>
      </w:r>
      <w:proofErr w:type="gramStart"/>
      <w:r w:rsidR="00257A63">
        <w:rPr>
          <w:rFonts w:cs="Times New Roman"/>
          <w:color w:val="000000"/>
        </w:rPr>
        <w:t>doi</w:t>
      </w:r>
      <w:proofErr w:type="gramEnd"/>
      <w:r w:rsidRPr="00E93373">
        <w:rPr>
          <w:rFonts w:cs="Times New Roman"/>
          <w:color w:val="000000"/>
        </w:rPr>
        <w:t>: 10.3758/BF03195590.</w:t>
      </w:r>
    </w:p>
    <w:p w:rsidR="00A651CE" w:rsidRDefault="00832678" w:rsidP="005F2D4A">
      <w:pPr>
        <w:spacing w:line="480" w:lineRule="auto"/>
      </w:pPr>
      <w:r w:rsidRPr="00832678">
        <w:t xml:space="preserve">Mason, W., &amp; </w:t>
      </w:r>
      <w:proofErr w:type="spellStart"/>
      <w:r w:rsidRPr="00832678">
        <w:t>Suri</w:t>
      </w:r>
      <w:proofErr w:type="spellEnd"/>
      <w:r w:rsidRPr="00832678">
        <w:t xml:space="preserve">, S. (2012). Conducting behavioral research on Amazon’s Mechanical Turk. </w:t>
      </w:r>
    </w:p>
    <w:p w:rsidR="00832678" w:rsidRDefault="00A651CE" w:rsidP="00A651CE">
      <w:pPr>
        <w:spacing w:line="480" w:lineRule="auto"/>
        <w:ind w:firstLine="720"/>
      </w:pPr>
      <w:r w:rsidRPr="003F0482">
        <w:rPr>
          <w:i/>
        </w:rPr>
        <w:t>Behavior Research M</w:t>
      </w:r>
      <w:r w:rsidR="00832678" w:rsidRPr="003F0482">
        <w:rPr>
          <w:i/>
        </w:rPr>
        <w:t>ethods, 44</w:t>
      </w:r>
      <w:r w:rsidR="00832678" w:rsidRPr="00832678">
        <w:t>, 1-23.</w:t>
      </w:r>
      <w:r w:rsidR="00C03080">
        <w:t xml:space="preserve"> </w:t>
      </w:r>
      <w:proofErr w:type="gramStart"/>
      <w:r w:rsidR="00C03080">
        <w:t>doi</w:t>
      </w:r>
      <w:proofErr w:type="gramEnd"/>
      <w:r w:rsidR="00C03080">
        <w:t xml:space="preserve">: </w:t>
      </w:r>
      <w:r w:rsidR="00C03080" w:rsidRPr="00C03080">
        <w:t>10.3758/s13428-011-0124-6</w:t>
      </w:r>
      <w:r w:rsidR="00C03080">
        <w:t>.</w:t>
      </w:r>
    </w:p>
    <w:p w:rsidR="00A651CE" w:rsidRDefault="00832678" w:rsidP="005F2D4A">
      <w:pPr>
        <w:spacing w:line="480" w:lineRule="auto"/>
      </w:pPr>
      <w:r w:rsidRPr="00832678">
        <w:t xml:space="preserve">McRae, K., de </w:t>
      </w:r>
      <w:proofErr w:type="gramStart"/>
      <w:r w:rsidRPr="00832678">
        <w:t>Sa</w:t>
      </w:r>
      <w:proofErr w:type="gramEnd"/>
      <w:r w:rsidRPr="00832678">
        <w:t xml:space="preserve">, V. R., &amp; Seidenberg, M. S. (1997). On the nature and scope of </w:t>
      </w:r>
      <w:proofErr w:type="spellStart"/>
      <w:r w:rsidRPr="00832678">
        <w:t>featural</w:t>
      </w:r>
      <w:proofErr w:type="spellEnd"/>
      <w:r w:rsidRPr="00832678">
        <w:t xml:space="preserve"> </w:t>
      </w:r>
    </w:p>
    <w:p w:rsidR="00832678" w:rsidRDefault="00832678" w:rsidP="00A651CE">
      <w:pPr>
        <w:spacing w:line="480" w:lineRule="auto"/>
        <w:ind w:left="720"/>
      </w:pPr>
      <w:proofErr w:type="gramStart"/>
      <w:r w:rsidRPr="00832678">
        <w:t>representations</w:t>
      </w:r>
      <w:proofErr w:type="gramEnd"/>
      <w:r w:rsidRPr="00832678">
        <w:t xml:space="preserve"> of word meaning. </w:t>
      </w:r>
      <w:r w:rsidRPr="003F0482">
        <w:rPr>
          <w:i/>
        </w:rPr>
        <w:t>Journal of Experimental Psychology: General, 126</w:t>
      </w:r>
      <w:r w:rsidRPr="00832678">
        <w:t>, 99</w:t>
      </w:r>
      <w:r w:rsidR="0014750C">
        <w:t>-130</w:t>
      </w:r>
      <w:r w:rsidRPr="00832678">
        <w:t>.</w:t>
      </w:r>
      <w:r w:rsidR="0014750C">
        <w:t xml:space="preserve"> </w:t>
      </w:r>
      <w:proofErr w:type="gramStart"/>
      <w:r w:rsidR="0014750C">
        <w:t>doi</w:t>
      </w:r>
      <w:proofErr w:type="gramEnd"/>
      <w:r w:rsidR="0014750C">
        <w:t xml:space="preserve">: </w:t>
      </w:r>
      <w:r w:rsidR="0014750C" w:rsidRPr="0014750C">
        <w:t>10.1037//0096-3445.126.2.99</w:t>
      </w:r>
      <w:r w:rsidR="0014750C">
        <w:t>.</w:t>
      </w:r>
    </w:p>
    <w:p w:rsidR="00763F55" w:rsidRPr="00763F55" w:rsidRDefault="00763F55" w:rsidP="005F2D4A">
      <w:pPr>
        <w:spacing w:line="480" w:lineRule="auto"/>
        <w:rPr>
          <w:rFonts w:cs="Times New Roman"/>
          <w:i/>
          <w:color w:val="000000"/>
        </w:rPr>
      </w:pPr>
      <w:r w:rsidRPr="00763F55">
        <w:rPr>
          <w:rFonts w:cs="Times New Roman"/>
          <w:color w:val="000000"/>
        </w:rPr>
        <w:t xml:space="preserve">Miller, G. A. (2003). The cognitive revolution: A historical perspective. </w:t>
      </w:r>
      <w:r w:rsidRPr="00763F55">
        <w:rPr>
          <w:rFonts w:cs="Times New Roman"/>
          <w:i/>
          <w:color w:val="000000"/>
        </w:rPr>
        <w:t xml:space="preserve">Trends in Cognitive </w:t>
      </w:r>
    </w:p>
    <w:p w:rsidR="00763F55" w:rsidRDefault="00763F55" w:rsidP="00763F55">
      <w:pPr>
        <w:spacing w:line="480" w:lineRule="auto"/>
        <w:ind w:firstLine="720"/>
        <w:rPr>
          <w:rFonts w:cs="Times New Roman"/>
          <w:color w:val="000000"/>
        </w:rPr>
      </w:pPr>
      <w:r w:rsidRPr="00763F55">
        <w:rPr>
          <w:rFonts w:cs="Times New Roman"/>
          <w:i/>
          <w:color w:val="000000"/>
        </w:rPr>
        <w:t>Sciences, 7</w:t>
      </w:r>
      <w:r w:rsidRPr="00763F55">
        <w:rPr>
          <w:rFonts w:cs="Times New Roman"/>
          <w:color w:val="000000"/>
        </w:rPr>
        <w:t xml:space="preserve">, 141-144. </w:t>
      </w:r>
      <w:proofErr w:type="gramStart"/>
      <w:r w:rsidR="006F5E90">
        <w:rPr>
          <w:rFonts w:cs="Times New Roman"/>
          <w:color w:val="000000"/>
        </w:rPr>
        <w:t>doi</w:t>
      </w:r>
      <w:proofErr w:type="gramEnd"/>
      <w:r w:rsidR="006F5E90">
        <w:rPr>
          <w:rFonts w:cs="Times New Roman"/>
          <w:color w:val="000000"/>
        </w:rPr>
        <w:t xml:space="preserve">: </w:t>
      </w:r>
      <w:r w:rsidR="006F5E90" w:rsidRPr="006F5E90">
        <w:rPr>
          <w:rFonts w:cs="Times New Roman"/>
          <w:color w:val="000000"/>
        </w:rPr>
        <w:t>10.1016/S1364-6613(03)00029-9</w:t>
      </w:r>
      <w:r w:rsidR="006F5E90">
        <w:rPr>
          <w:rFonts w:cs="Times New Roman"/>
          <w:color w:val="000000"/>
        </w:rPr>
        <w:t>.</w:t>
      </w:r>
    </w:p>
    <w:p w:rsidR="00A651CE" w:rsidRDefault="00832678" w:rsidP="00763F55">
      <w:pPr>
        <w:spacing w:line="480" w:lineRule="auto"/>
      </w:pPr>
      <w:proofErr w:type="gramStart"/>
      <w:r w:rsidRPr="00832678">
        <w:t>Moss, H. E., Tyler, L. K., &amp; Devlin, J. T. (2002).</w:t>
      </w:r>
      <w:proofErr w:type="gramEnd"/>
      <w:r w:rsidRPr="00832678">
        <w:t xml:space="preserve"> The emergence of category-speciﬁc deﬁcits in </w:t>
      </w:r>
    </w:p>
    <w:p w:rsidR="00F33CFF" w:rsidRDefault="00832678" w:rsidP="00A651CE">
      <w:pPr>
        <w:spacing w:line="480" w:lineRule="auto"/>
        <w:ind w:firstLine="720"/>
        <w:rPr>
          <w:i/>
        </w:rPr>
      </w:pPr>
      <w:proofErr w:type="gramStart"/>
      <w:r w:rsidRPr="00832678">
        <w:t>a</w:t>
      </w:r>
      <w:proofErr w:type="gramEnd"/>
      <w:r w:rsidRPr="00832678">
        <w:t xml:space="preserve"> distributed semantic system. </w:t>
      </w:r>
      <w:r w:rsidR="003770A3">
        <w:t xml:space="preserve">In E. Forde &amp; G Humphreys (Eds.) </w:t>
      </w:r>
      <w:r w:rsidRPr="003F0482">
        <w:rPr>
          <w:i/>
        </w:rPr>
        <w:t xml:space="preserve">Category Speciﬁcity in </w:t>
      </w:r>
    </w:p>
    <w:p w:rsidR="00832678" w:rsidRDefault="00832678" w:rsidP="00A651CE">
      <w:pPr>
        <w:spacing w:line="480" w:lineRule="auto"/>
        <w:ind w:firstLine="720"/>
      </w:pPr>
      <w:r w:rsidRPr="003F0482">
        <w:rPr>
          <w:i/>
        </w:rPr>
        <w:lastRenderedPageBreak/>
        <w:t>Brain and Mind</w:t>
      </w:r>
      <w:r w:rsidRPr="00832678">
        <w:t>,</w:t>
      </w:r>
      <w:r w:rsidR="003770A3">
        <w:t xml:space="preserve"> </w:t>
      </w:r>
      <w:r w:rsidRPr="00832678">
        <w:t>115-147.</w:t>
      </w:r>
      <w:r w:rsidR="003770A3">
        <w:t xml:space="preserve"> </w:t>
      </w:r>
      <w:r w:rsidR="003F7AEE">
        <w:t>New York: Psychology Press</w:t>
      </w:r>
      <w:r w:rsidR="003770A3">
        <w:t>.</w:t>
      </w:r>
    </w:p>
    <w:p w:rsidR="00D27582" w:rsidRDefault="00D27582" w:rsidP="00D27582">
      <w:pPr>
        <w:spacing w:line="480" w:lineRule="auto"/>
        <w:rPr>
          <w:rFonts w:cs="Times New Roman"/>
          <w:color w:val="000000"/>
        </w:rPr>
      </w:pPr>
      <w:r w:rsidRPr="0067660E">
        <w:rPr>
          <w:rFonts w:cs="Times New Roman"/>
          <w:color w:val="000000"/>
        </w:rPr>
        <w:t>Nelson</w:t>
      </w:r>
      <w:r>
        <w:rPr>
          <w:rFonts w:cs="Times New Roman"/>
          <w:color w:val="000000"/>
        </w:rPr>
        <w:t>, D. L.</w:t>
      </w:r>
      <w:r w:rsidRPr="0067660E">
        <w:rPr>
          <w:rFonts w:cs="Times New Roman"/>
          <w:color w:val="000000"/>
        </w:rPr>
        <w:t xml:space="preserve">, </w:t>
      </w:r>
      <w:proofErr w:type="spellStart"/>
      <w:r w:rsidRPr="0067660E">
        <w:rPr>
          <w:rFonts w:cs="Times New Roman"/>
          <w:color w:val="000000"/>
        </w:rPr>
        <w:t>McEvoy</w:t>
      </w:r>
      <w:proofErr w:type="spellEnd"/>
      <w:r>
        <w:rPr>
          <w:rFonts w:cs="Times New Roman"/>
          <w:color w:val="000000"/>
        </w:rPr>
        <w:t>, C. L.</w:t>
      </w:r>
      <w:r w:rsidRPr="0067660E">
        <w:rPr>
          <w:rFonts w:cs="Times New Roman"/>
          <w:color w:val="000000"/>
        </w:rPr>
        <w:t>, &amp; Schreiber</w:t>
      </w:r>
      <w:r>
        <w:rPr>
          <w:rFonts w:cs="Times New Roman"/>
          <w:color w:val="000000"/>
        </w:rPr>
        <w:t>, T. A</w:t>
      </w:r>
      <w:r w:rsidRPr="0067660E">
        <w:rPr>
          <w:rFonts w:cs="Times New Roman"/>
          <w:color w:val="000000"/>
        </w:rPr>
        <w:t xml:space="preserve">. (2004). The University of South Florida free </w:t>
      </w:r>
    </w:p>
    <w:p w:rsidR="00D27582" w:rsidRPr="0067660E" w:rsidRDefault="00D27582" w:rsidP="00D27582">
      <w:pPr>
        <w:spacing w:line="480" w:lineRule="auto"/>
        <w:ind w:left="720"/>
        <w:rPr>
          <w:rFonts w:cs="Times New Roman"/>
        </w:rPr>
      </w:pPr>
      <w:proofErr w:type="gramStart"/>
      <w:r w:rsidRPr="0067660E">
        <w:rPr>
          <w:rFonts w:cs="Times New Roman"/>
          <w:color w:val="000000"/>
        </w:rPr>
        <w:t>association</w:t>
      </w:r>
      <w:proofErr w:type="gramEnd"/>
      <w:r w:rsidRPr="0067660E">
        <w:rPr>
          <w:rFonts w:cs="Times New Roman"/>
          <w:color w:val="000000"/>
        </w:rPr>
        <w:t xml:space="preserve">, rhyme, and word fragment norms. </w:t>
      </w:r>
      <w:r w:rsidRPr="00D27582">
        <w:rPr>
          <w:rFonts w:cs="Times New Roman"/>
          <w:i/>
          <w:color w:val="000000"/>
        </w:rPr>
        <w:t>Behavior Research Methods, Instruments, &amp; Computers, 36</w:t>
      </w:r>
      <w:r w:rsidR="003F7AEE">
        <w:rPr>
          <w:rFonts w:cs="Times New Roman"/>
          <w:color w:val="000000"/>
        </w:rPr>
        <w:t xml:space="preserve">, 402-407. </w:t>
      </w:r>
      <w:proofErr w:type="gramStart"/>
      <w:r w:rsidR="003F7AEE">
        <w:rPr>
          <w:rFonts w:cs="Times New Roman"/>
          <w:color w:val="000000"/>
        </w:rPr>
        <w:t>doi</w:t>
      </w:r>
      <w:proofErr w:type="gramEnd"/>
      <w:r w:rsidRPr="0067660E">
        <w:rPr>
          <w:rFonts w:cs="Times New Roman"/>
          <w:color w:val="000000"/>
        </w:rPr>
        <w:t>: 10.3758/BF03195588.</w:t>
      </w:r>
    </w:p>
    <w:p w:rsidR="0078118B" w:rsidRDefault="00832678" w:rsidP="0078118B">
      <w:pPr>
        <w:spacing w:line="480" w:lineRule="auto"/>
      </w:pPr>
      <w:proofErr w:type="gramStart"/>
      <w:r w:rsidRPr="00832678">
        <w:t>New,</w:t>
      </w:r>
      <w:r w:rsidR="0078118B">
        <w:t xml:space="preserve"> B.,</w:t>
      </w:r>
      <w:r w:rsidRPr="00832678">
        <w:t xml:space="preserve"> </w:t>
      </w:r>
      <w:proofErr w:type="spellStart"/>
      <w:r w:rsidRPr="00832678">
        <w:t>Brysbaert</w:t>
      </w:r>
      <w:proofErr w:type="spellEnd"/>
      <w:r w:rsidR="0078118B">
        <w:t>, M.</w:t>
      </w:r>
      <w:r w:rsidRPr="00832678">
        <w:t xml:space="preserve">, </w:t>
      </w:r>
      <w:proofErr w:type="spellStart"/>
      <w:r w:rsidRPr="00832678">
        <w:t>Veronis</w:t>
      </w:r>
      <w:proofErr w:type="spellEnd"/>
      <w:r w:rsidRPr="00832678">
        <w:t>,</w:t>
      </w:r>
      <w:r w:rsidR="0078118B">
        <w:t xml:space="preserve"> J.,</w:t>
      </w:r>
      <w:r w:rsidRPr="00832678">
        <w:t xml:space="preserve"> &amp; Pallier</w:t>
      </w:r>
      <w:r w:rsidR="0078118B">
        <w:t>, C</w:t>
      </w:r>
      <w:r w:rsidRPr="00832678">
        <w:t>. (2007).</w:t>
      </w:r>
      <w:proofErr w:type="gramEnd"/>
      <w:r w:rsidRPr="00832678">
        <w:t xml:space="preserve"> The use of film subtitles to estimate </w:t>
      </w:r>
    </w:p>
    <w:p w:rsidR="00832678" w:rsidRDefault="00832678" w:rsidP="0078118B">
      <w:pPr>
        <w:spacing w:line="480" w:lineRule="auto"/>
        <w:ind w:left="720"/>
      </w:pPr>
      <w:proofErr w:type="gramStart"/>
      <w:r w:rsidRPr="00832678">
        <w:t>word</w:t>
      </w:r>
      <w:proofErr w:type="gramEnd"/>
      <w:r w:rsidRPr="00832678">
        <w:t xml:space="preserve"> frequencies. </w:t>
      </w:r>
      <w:proofErr w:type="gramStart"/>
      <w:r w:rsidRPr="00880D82">
        <w:rPr>
          <w:i/>
        </w:rPr>
        <w:t>Applied Psycholinguistics, 28</w:t>
      </w:r>
      <w:r w:rsidR="003F7AEE">
        <w:t>, 661-677.</w:t>
      </w:r>
      <w:proofErr w:type="gramEnd"/>
      <w:r w:rsidRPr="00832678">
        <w:t xml:space="preserve"> </w:t>
      </w:r>
      <w:proofErr w:type="gramStart"/>
      <w:r w:rsidR="003F7AEE">
        <w:t>doi</w:t>
      </w:r>
      <w:proofErr w:type="gramEnd"/>
      <w:r w:rsidRPr="00832678">
        <w:t>: 10.1017/S014271640707035X.</w:t>
      </w:r>
    </w:p>
    <w:p w:rsidR="00A651CE" w:rsidRDefault="00832678" w:rsidP="005F2D4A">
      <w:pPr>
        <w:spacing w:line="480" w:lineRule="auto"/>
      </w:pPr>
      <w:proofErr w:type="spellStart"/>
      <w:r w:rsidRPr="00832678">
        <w:t>Pexman</w:t>
      </w:r>
      <w:proofErr w:type="spellEnd"/>
      <w:r w:rsidRPr="00832678">
        <w:t xml:space="preserve">, P. M., </w:t>
      </w:r>
      <w:proofErr w:type="spellStart"/>
      <w:r w:rsidRPr="00832678">
        <w:t>Holyk</w:t>
      </w:r>
      <w:proofErr w:type="spellEnd"/>
      <w:r w:rsidRPr="00832678">
        <w:t xml:space="preserve">, G. G., &amp; </w:t>
      </w:r>
      <w:proofErr w:type="spellStart"/>
      <w:r w:rsidRPr="00832678">
        <w:t>Monfils</w:t>
      </w:r>
      <w:proofErr w:type="spellEnd"/>
      <w:r w:rsidRPr="00832678">
        <w:t xml:space="preserve">, M. H. (2003). Number-of-features effects and semantic </w:t>
      </w:r>
    </w:p>
    <w:p w:rsidR="00832678" w:rsidRDefault="00832678" w:rsidP="00A651CE">
      <w:pPr>
        <w:spacing w:line="480" w:lineRule="auto"/>
        <w:ind w:firstLine="720"/>
      </w:pPr>
      <w:proofErr w:type="gramStart"/>
      <w:r w:rsidRPr="00832678">
        <w:t>processing</w:t>
      </w:r>
      <w:proofErr w:type="gramEnd"/>
      <w:r w:rsidRPr="00832678">
        <w:t xml:space="preserve">. </w:t>
      </w:r>
      <w:r w:rsidRPr="00880D82">
        <w:rPr>
          <w:i/>
        </w:rPr>
        <w:t>Memory &amp; Cognition, 31</w:t>
      </w:r>
      <w:r w:rsidRPr="00832678">
        <w:t>, 842-855.</w:t>
      </w:r>
      <w:r w:rsidR="003F7AEE">
        <w:t xml:space="preserve"> </w:t>
      </w:r>
      <w:proofErr w:type="gramStart"/>
      <w:r w:rsidR="003F7AEE">
        <w:t>doi</w:t>
      </w:r>
      <w:proofErr w:type="gramEnd"/>
      <w:r w:rsidR="003F7AEE">
        <w:t xml:space="preserve">: </w:t>
      </w:r>
      <w:r w:rsidR="003F7AEE" w:rsidRPr="003F7AEE">
        <w:t>10.3758/BF03196439</w:t>
      </w:r>
      <w:r w:rsidR="003F7AEE">
        <w:t>.</w:t>
      </w:r>
    </w:p>
    <w:p w:rsidR="00D27582" w:rsidRPr="00D27582" w:rsidRDefault="00D27582" w:rsidP="00D27582">
      <w:pPr>
        <w:spacing w:line="480" w:lineRule="auto"/>
        <w:rPr>
          <w:rFonts w:cs="Times New Roman"/>
          <w:i/>
          <w:color w:val="000000"/>
        </w:rPr>
      </w:pPr>
      <w:proofErr w:type="gramStart"/>
      <w:r w:rsidRPr="00D27582">
        <w:rPr>
          <w:rFonts w:cs="Times New Roman"/>
          <w:color w:val="000000"/>
        </w:rPr>
        <w:t>Postman</w:t>
      </w:r>
      <w:r>
        <w:rPr>
          <w:rFonts w:cs="Times New Roman"/>
          <w:color w:val="000000"/>
        </w:rPr>
        <w:t>, L.</w:t>
      </w:r>
      <w:r w:rsidRPr="00D27582">
        <w:rPr>
          <w:rFonts w:cs="Times New Roman"/>
          <w:color w:val="000000"/>
        </w:rPr>
        <w:t xml:space="preserve"> &amp; Keppel</w:t>
      </w:r>
      <w:r>
        <w:rPr>
          <w:rFonts w:cs="Times New Roman"/>
          <w:color w:val="000000"/>
        </w:rPr>
        <w:t>, G.</w:t>
      </w:r>
      <w:r w:rsidRPr="00D27582">
        <w:rPr>
          <w:rFonts w:cs="Times New Roman"/>
          <w:color w:val="000000"/>
        </w:rPr>
        <w:t xml:space="preserve"> (1970).</w:t>
      </w:r>
      <w:proofErr w:type="gramEnd"/>
      <w:r w:rsidRPr="00D27582">
        <w:rPr>
          <w:rFonts w:cs="Times New Roman"/>
          <w:color w:val="000000"/>
        </w:rPr>
        <w:t xml:space="preserve"> </w:t>
      </w:r>
      <w:proofErr w:type="gramStart"/>
      <w:r w:rsidRPr="003F7AEE">
        <w:rPr>
          <w:rFonts w:cs="Times New Roman"/>
          <w:i/>
          <w:color w:val="000000"/>
        </w:rPr>
        <w:t>Norms of word association</w:t>
      </w:r>
      <w:r w:rsidRPr="00D27582">
        <w:rPr>
          <w:rFonts w:cs="Times New Roman"/>
          <w:color w:val="000000"/>
        </w:rPr>
        <w:t>.</w:t>
      </w:r>
      <w:proofErr w:type="gramEnd"/>
      <w:r w:rsidRPr="00D27582">
        <w:rPr>
          <w:rFonts w:cs="Times New Roman"/>
          <w:color w:val="000000"/>
        </w:rPr>
        <w:t xml:space="preserve"> </w:t>
      </w:r>
      <w:r w:rsidRPr="003F7AEE">
        <w:rPr>
          <w:rFonts w:cs="Times New Roman"/>
          <w:color w:val="000000"/>
        </w:rPr>
        <w:t>New York: Academic Press</w:t>
      </w:r>
      <w:r w:rsidRPr="00D27582">
        <w:rPr>
          <w:rFonts w:cs="Times New Roman"/>
          <w:i/>
          <w:color w:val="000000"/>
        </w:rPr>
        <w:t>.</w:t>
      </w:r>
    </w:p>
    <w:p w:rsidR="00A651CE" w:rsidRDefault="00832678" w:rsidP="005F2D4A">
      <w:pPr>
        <w:spacing w:line="480" w:lineRule="auto"/>
      </w:pPr>
      <w:r w:rsidRPr="00832678">
        <w:t xml:space="preserve">Proctor, R. W., &amp; Vu, K. P. L. (1999). Index of norms and ratings published in the Psychonomic </w:t>
      </w:r>
    </w:p>
    <w:p w:rsidR="00832678" w:rsidRDefault="00832678" w:rsidP="00A651CE">
      <w:pPr>
        <w:spacing w:line="480" w:lineRule="auto"/>
        <w:ind w:left="720"/>
      </w:pPr>
      <w:r w:rsidRPr="00832678">
        <w:t xml:space="preserve">Society journals. </w:t>
      </w:r>
      <w:r w:rsidRPr="00880D82">
        <w:rPr>
          <w:i/>
        </w:rPr>
        <w:t>Behavior Research Methods, Instruments, &amp; Computers, 31</w:t>
      </w:r>
      <w:r w:rsidRPr="00832678">
        <w:t>, 659-667.</w:t>
      </w:r>
      <w:r w:rsidR="0071769A">
        <w:t xml:space="preserve"> </w:t>
      </w:r>
      <w:proofErr w:type="gramStart"/>
      <w:r w:rsidR="0071769A">
        <w:t>doi</w:t>
      </w:r>
      <w:proofErr w:type="gramEnd"/>
      <w:r w:rsidR="0071769A">
        <w:t xml:space="preserve">: </w:t>
      </w:r>
      <w:r w:rsidR="0071769A" w:rsidRPr="0071769A">
        <w:t>10.3758/BF03200742</w:t>
      </w:r>
      <w:r w:rsidR="0071769A">
        <w:t>.</w:t>
      </w:r>
    </w:p>
    <w:p w:rsidR="00A651CE" w:rsidRDefault="00832678" w:rsidP="005F2D4A">
      <w:pPr>
        <w:spacing w:line="480" w:lineRule="auto"/>
      </w:pPr>
      <w:r w:rsidRPr="00832678">
        <w:t xml:space="preserve">Rayner, K., &amp; Duffy, S. A. (1986). Lexical complexity and fixation times in reading: Effects of </w:t>
      </w:r>
    </w:p>
    <w:p w:rsidR="00832678" w:rsidRDefault="00832678" w:rsidP="00A651CE">
      <w:pPr>
        <w:spacing w:line="480" w:lineRule="auto"/>
        <w:ind w:left="720"/>
      </w:pPr>
      <w:proofErr w:type="gramStart"/>
      <w:r w:rsidRPr="00832678">
        <w:t>word</w:t>
      </w:r>
      <w:proofErr w:type="gramEnd"/>
      <w:r w:rsidRPr="00832678">
        <w:t xml:space="preserve"> frequency, verb complexity, and lexical ambiguity. </w:t>
      </w:r>
      <w:r w:rsidRPr="00880D82">
        <w:rPr>
          <w:i/>
        </w:rPr>
        <w:t>Memory &amp; Cognition, 14</w:t>
      </w:r>
      <w:r w:rsidRPr="00832678">
        <w:t>, 191-201.</w:t>
      </w:r>
      <w:r w:rsidR="000A6F04">
        <w:t xml:space="preserve"> </w:t>
      </w:r>
      <w:proofErr w:type="gramStart"/>
      <w:r w:rsidR="000A6F04">
        <w:t>doi</w:t>
      </w:r>
      <w:proofErr w:type="gramEnd"/>
      <w:r w:rsidR="000A6F04">
        <w:t xml:space="preserve">: </w:t>
      </w:r>
      <w:r w:rsidR="000A6F04" w:rsidRPr="000A6F04">
        <w:t>10.3758/BF03197692</w:t>
      </w:r>
      <w:r w:rsidR="000A6F04">
        <w:t>.</w:t>
      </w:r>
    </w:p>
    <w:p w:rsidR="00A651CE" w:rsidRDefault="00832678" w:rsidP="005F2D4A">
      <w:pPr>
        <w:spacing w:line="480" w:lineRule="auto"/>
      </w:pPr>
      <w:r w:rsidRPr="00832678">
        <w:t xml:space="preserve">Rogers, T. T., &amp; McClelland, J. L. (2004). Semantic cognition: A parallel distributed processing </w:t>
      </w:r>
    </w:p>
    <w:p w:rsidR="00832678" w:rsidRDefault="00832678" w:rsidP="00A651CE">
      <w:pPr>
        <w:spacing w:line="480" w:lineRule="auto"/>
        <w:ind w:firstLine="720"/>
      </w:pPr>
      <w:proofErr w:type="gramStart"/>
      <w:r w:rsidRPr="00832678">
        <w:t>approach</w:t>
      </w:r>
      <w:proofErr w:type="gramEnd"/>
      <w:r w:rsidRPr="00832678">
        <w:t xml:space="preserve">. </w:t>
      </w:r>
      <w:r w:rsidR="000A6F04">
        <w:t xml:space="preserve">Boston: </w:t>
      </w:r>
      <w:r w:rsidRPr="00832678">
        <w:t>The MIT press.</w:t>
      </w:r>
    </w:p>
    <w:p w:rsidR="00421DA7" w:rsidRDefault="00880D82" w:rsidP="00421DA7">
      <w:pPr>
        <w:spacing w:line="480" w:lineRule="auto"/>
      </w:pPr>
      <w:proofErr w:type="gramStart"/>
      <w:r>
        <w:t>Snodgrass</w:t>
      </w:r>
      <w:r w:rsidR="00421DA7">
        <w:t>, J. G.</w:t>
      </w:r>
      <w:r>
        <w:t xml:space="preserve"> &amp; </w:t>
      </w:r>
      <w:proofErr w:type="spellStart"/>
      <w:r>
        <w:t>Vanderwart</w:t>
      </w:r>
      <w:proofErr w:type="spellEnd"/>
      <w:r w:rsidR="00421DA7">
        <w:t>, M.</w:t>
      </w:r>
      <w:r w:rsidR="00832678" w:rsidRPr="00832678">
        <w:t xml:space="preserve"> (1980).</w:t>
      </w:r>
      <w:proofErr w:type="gramEnd"/>
      <w:r w:rsidR="00832678" w:rsidRPr="00832678">
        <w:t xml:space="preserve"> </w:t>
      </w:r>
      <w:r w:rsidR="00421DA7">
        <w:t>A</w:t>
      </w:r>
      <w:r w:rsidR="00832678" w:rsidRPr="00832678">
        <w:t xml:space="preserve"> s</w:t>
      </w:r>
      <w:r>
        <w:t>tandardized set of 260 pictures</w:t>
      </w:r>
      <w:r w:rsidR="00832678" w:rsidRPr="00832678">
        <w:t xml:space="preserve">: norms for name </w:t>
      </w:r>
    </w:p>
    <w:p w:rsidR="00832678" w:rsidRDefault="00832678" w:rsidP="00421DA7">
      <w:pPr>
        <w:spacing w:line="480" w:lineRule="auto"/>
        <w:ind w:left="720"/>
      </w:pPr>
      <w:proofErr w:type="gramStart"/>
      <w:r w:rsidRPr="00832678">
        <w:t>agreement</w:t>
      </w:r>
      <w:proofErr w:type="gramEnd"/>
      <w:r w:rsidRPr="00832678">
        <w:t xml:space="preserve">, image agreement, familiarity, and visual complexity. </w:t>
      </w:r>
      <w:r w:rsidRPr="00880D82">
        <w:rPr>
          <w:i/>
        </w:rPr>
        <w:t>Journal of Experimental Psychology: Human Learning and Memory, 6</w:t>
      </w:r>
      <w:r w:rsidRPr="00832678">
        <w:t>, 174-215</w:t>
      </w:r>
      <w:r w:rsidR="000A6F04">
        <w:t>.</w:t>
      </w:r>
      <w:r w:rsidRPr="00832678">
        <w:t xml:space="preserve"> </w:t>
      </w:r>
      <w:proofErr w:type="gramStart"/>
      <w:r w:rsidR="000A6F04">
        <w:t>doi</w:t>
      </w:r>
      <w:proofErr w:type="gramEnd"/>
      <w:r w:rsidRPr="00832678">
        <w:t>: 10.1037/0278-7393.6.2.174.</w:t>
      </w:r>
    </w:p>
    <w:p w:rsidR="007A55C3" w:rsidRDefault="00832678" w:rsidP="007A55C3">
      <w:pPr>
        <w:spacing w:line="480" w:lineRule="auto"/>
      </w:pPr>
      <w:proofErr w:type="spellStart"/>
      <w:r w:rsidRPr="00832678">
        <w:t>Soares</w:t>
      </w:r>
      <w:proofErr w:type="spellEnd"/>
      <w:r w:rsidRPr="00832678">
        <w:t>,</w:t>
      </w:r>
      <w:r w:rsidR="00EB7726">
        <w:t xml:space="preserve"> A. P.,</w:t>
      </w:r>
      <w:r w:rsidRPr="00832678">
        <w:t xml:space="preserve"> Medeiros,</w:t>
      </w:r>
      <w:r w:rsidR="00EB7726">
        <w:t xml:space="preserve"> J. C.,</w:t>
      </w:r>
      <w:r w:rsidRPr="00832678">
        <w:t xml:space="preserve"> </w:t>
      </w:r>
      <w:proofErr w:type="spellStart"/>
      <w:r w:rsidRPr="00832678">
        <w:t>Simoes</w:t>
      </w:r>
      <w:proofErr w:type="spellEnd"/>
      <w:r w:rsidRPr="00832678">
        <w:t>,</w:t>
      </w:r>
      <w:r w:rsidR="00EB7726">
        <w:t xml:space="preserve"> A.,</w:t>
      </w:r>
      <w:r w:rsidRPr="00832678">
        <w:t xml:space="preserve"> Machado,</w:t>
      </w:r>
      <w:r w:rsidR="00EB7726">
        <w:t xml:space="preserve"> J.,</w:t>
      </w:r>
      <w:r w:rsidRPr="00832678">
        <w:t xml:space="preserve"> Costa,</w:t>
      </w:r>
      <w:r w:rsidR="00EB7726">
        <w:t xml:space="preserve"> A.,</w:t>
      </w:r>
      <w:r w:rsidRPr="00832678">
        <w:t xml:space="preserve"> </w:t>
      </w:r>
      <w:proofErr w:type="spellStart"/>
      <w:r w:rsidRPr="00832678">
        <w:t>Iriarte</w:t>
      </w:r>
      <w:proofErr w:type="spellEnd"/>
      <w:r w:rsidRPr="00832678">
        <w:t>,</w:t>
      </w:r>
      <w:r w:rsidR="00EB7726">
        <w:t xml:space="preserve"> A.,</w:t>
      </w:r>
      <w:r w:rsidRPr="00832678">
        <w:t xml:space="preserve"> </w:t>
      </w:r>
      <w:r w:rsidR="007A55C3">
        <w:t>…</w:t>
      </w:r>
      <w:r w:rsidRPr="00832678">
        <w:t xml:space="preserve"> &amp; </w:t>
      </w:r>
      <w:proofErr w:type="spellStart"/>
      <w:r w:rsidRPr="00832678">
        <w:t>Comesana</w:t>
      </w:r>
      <w:proofErr w:type="spellEnd"/>
      <w:r w:rsidR="00EB7726">
        <w:t xml:space="preserve"> </w:t>
      </w:r>
    </w:p>
    <w:p w:rsidR="007A55C3" w:rsidRDefault="00EB7726" w:rsidP="007A55C3">
      <w:pPr>
        <w:spacing w:line="480" w:lineRule="auto"/>
        <w:ind w:firstLine="720"/>
      </w:pPr>
      <w:proofErr w:type="gramStart"/>
      <w:r>
        <w:t>M</w:t>
      </w:r>
      <w:r w:rsidR="00832678" w:rsidRPr="00832678">
        <w:t>. (</w:t>
      </w:r>
      <w:r w:rsidR="00E26448">
        <w:rPr>
          <w:i/>
        </w:rPr>
        <w:t xml:space="preserve">online first, </w:t>
      </w:r>
      <w:r w:rsidR="00832678" w:rsidRPr="00832678">
        <w:t>2013).</w:t>
      </w:r>
      <w:proofErr w:type="gramEnd"/>
      <w:r w:rsidR="00832678" w:rsidRPr="00832678">
        <w:t xml:space="preserve"> ESCOLEX: A grade-level lexical database from European </w:t>
      </w:r>
    </w:p>
    <w:p w:rsidR="007A55C3" w:rsidRDefault="007A55C3" w:rsidP="007A55C3">
      <w:pPr>
        <w:spacing w:line="480" w:lineRule="auto"/>
        <w:ind w:firstLine="720"/>
      </w:pPr>
    </w:p>
    <w:p w:rsidR="007A55C3" w:rsidRDefault="00832678" w:rsidP="007A55C3">
      <w:pPr>
        <w:spacing w:line="480" w:lineRule="auto"/>
        <w:ind w:firstLine="720"/>
      </w:pPr>
      <w:proofErr w:type="gramStart"/>
      <w:r w:rsidRPr="00832678">
        <w:t>Portuguese elementary to middle school textbooks.</w:t>
      </w:r>
      <w:proofErr w:type="gramEnd"/>
      <w:r w:rsidRPr="00832678">
        <w:t xml:space="preserve"> </w:t>
      </w:r>
      <w:r w:rsidRPr="00EB7726">
        <w:rPr>
          <w:i/>
        </w:rPr>
        <w:t>Behavior Research Methods</w:t>
      </w:r>
      <w:r w:rsidRPr="00832678">
        <w:t xml:space="preserve">, </w:t>
      </w:r>
      <w:r w:rsidR="00EB7726">
        <w:t>1-4</w:t>
      </w:r>
      <w:r w:rsidR="00E26448">
        <w:t xml:space="preserve">. </w:t>
      </w:r>
      <w:proofErr w:type="gramStart"/>
      <w:r w:rsidR="00E26448">
        <w:t>doi</w:t>
      </w:r>
      <w:proofErr w:type="gramEnd"/>
      <w:r w:rsidRPr="00832678">
        <w:t xml:space="preserve">: </w:t>
      </w:r>
    </w:p>
    <w:p w:rsidR="00832678" w:rsidRDefault="00832678" w:rsidP="007A55C3">
      <w:pPr>
        <w:spacing w:line="480" w:lineRule="auto"/>
        <w:ind w:firstLine="720"/>
      </w:pPr>
      <w:r w:rsidRPr="00832678">
        <w:t>10.3758/s13428-013-0350-1.</w:t>
      </w:r>
    </w:p>
    <w:p w:rsidR="00164CEC" w:rsidRDefault="00832678" w:rsidP="00EB7726">
      <w:pPr>
        <w:spacing w:line="480" w:lineRule="auto"/>
      </w:pPr>
      <w:r w:rsidRPr="00832678">
        <w:t>Sze,</w:t>
      </w:r>
      <w:r w:rsidR="007232DB">
        <w:t xml:space="preserve"> W.,</w:t>
      </w:r>
      <w:r w:rsidRPr="00832678">
        <w:t xml:space="preserve"> Rickard </w:t>
      </w:r>
      <w:proofErr w:type="spellStart"/>
      <w:r w:rsidRPr="00832678">
        <w:t>Liow</w:t>
      </w:r>
      <w:proofErr w:type="spellEnd"/>
      <w:r w:rsidRPr="00832678">
        <w:t>,</w:t>
      </w:r>
      <w:r w:rsidR="007232DB">
        <w:t xml:space="preserve"> S. J.,</w:t>
      </w:r>
      <w:r w:rsidRPr="00832678">
        <w:t xml:space="preserve"> &amp; Yap</w:t>
      </w:r>
      <w:r w:rsidR="007232DB">
        <w:t>, M. J</w:t>
      </w:r>
      <w:r w:rsidRPr="00832678">
        <w:t>. (</w:t>
      </w:r>
      <w:r w:rsidR="00164CEC">
        <w:rPr>
          <w:i/>
        </w:rPr>
        <w:t xml:space="preserve">online first, </w:t>
      </w:r>
      <w:r w:rsidRPr="00832678">
        <w:t xml:space="preserve">2013). The Chinese Lexicon Project: A </w:t>
      </w:r>
    </w:p>
    <w:p w:rsidR="00164CEC" w:rsidRDefault="00832678" w:rsidP="00164CEC">
      <w:pPr>
        <w:spacing w:line="480" w:lineRule="auto"/>
        <w:ind w:firstLine="720"/>
      </w:pPr>
      <w:proofErr w:type="gramStart"/>
      <w:r w:rsidRPr="00832678">
        <w:t>repository</w:t>
      </w:r>
      <w:proofErr w:type="gramEnd"/>
      <w:r w:rsidRPr="00832678">
        <w:t xml:space="preserve"> of lexical decision behavioral responses for 2,500 Chinese characters. </w:t>
      </w:r>
    </w:p>
    <w:p w:rsidR="00832678" w:rsidRDefault="00832678" w:rsidP="00164CEC">
      <w:pPr>
        <w:spacing w:line="480" w:lineRule="auto"/>
        <w:ind w:firstLine="720"/>
      </w:pPr>
      <w:r w:rsidRPr="007232DB">
        <w:rPr>
          <w:i/>
        </w:rPr>
        <w:t>Behavior Research Methods,</w:t>
      </w:r>
      <w:r w:rsidRPr="00832678">
        <w:t xml:space="preserve"> </w:t>
      </w:r>
      <w:r w:rsidR="007232DB">
        <w:t>1-11</w:t>
      </w:r>
      <w:r w:rsidR="00164CEC">
        <w:t xml:space="preserve">. </w:t>
      </w:r>
      <w:proofErr w:type="gramStart"/>
      <w:r w:rsidR="00164CEC">
        <w:t>doi</w:t>
      </w:r>
      <w:proofErr w:type="gramEnd"/>
      <w:r w:rsidRPr="00832678">
        <w:t>: 10.3758/s13428-013-0355-9.</w:t>
      </w:r>
    </w:p>
    <w:p w:rsidR="006C629A" w:rsidRDefault="00832678" w:rsidP="007232DB">
      <w:pPr>
        <w:spacing w:line="480" w:lineRule="auto"/>
      </w:pPr>
      <w:proofErr w:type="gramStart"/>
      <w:r w:rsidRPr="00832678">
        <w:t>van</w:t>
      </w:r>
      <w:proofErr w:type="gramEnd"/>
      <w:r w:rsidRPr="00832678">
        <w:t xml:space="preserve"> </w:t>
      </w:r>
      <w:proofErr w:type="spellStart"/>
      <w:r w:rsidRPr="00832678">
        <w:t>Heuven</w:t>
      </w:r>
      <w:proofErr w:type="spellEnd"/>
      <w:r w:rsidR="007232DB">
        <w:t>, W. J. B.</w:t>
      </w:r>
      <w:r w:rsidRPr="00832678">
        <w:t xml:space="preserve">, </w:t>
      </w:r>
      <w:proofErr w:type="spellStart"/>
      <w:r w:rsidRPr="00832678">
        <w:t>Mandera</w:t>
      </w:r>
      <w:proofErr w:type="spellEnd"/>
      <w:r w:rsidRPr="00832678">
        <w:t>,</w:t>
      </w:r>
      <w:r w:rsidR="007232DB">
        <w:t xml:space="preserve"> P.,</w:t>
      </w:r>
      <w:r w:rsidRPr="00832678">
        <w:t xml:space="preserve"> </w:t>
      </w:r>
      <w:proofErr w:type="spellStart"/>
      <w:r w:rsidRPr="00832678">
        <w:t>Keuleers</w:t>
      </w:r>
      <w:proofErr w:type="spellEnd"/>
      <w:r w:rsidRPr="00832678">
        <w:t xml:space="preserve">, </w:t>
      </w:r>
      <w:r w:rsidR="007232DB">
        <w:t xml:space="preserve">E., </w:t>
      </w:r>
      <w:r w:rsidRPr="00832678">
        <w:t xml:space="preserve">&amp; </w:t>
      </w:r>
      <w:proofErr w:type="spellStart"/>
      <w:r w:rsidRPr="00832678">
        <w:t>Brysbaert</w:t>
      </w:r>
      <w:proofErr w:type="spellEnd"/>
      <w:r w:rsidR="007232DB">
        <w:t>, M</w:t>
      </w:r>
      <w:r w:rsidRPr="00832678">
        <w:t>. (</w:t>
      </w:r>
      <w:r w:rsidR="006C629A">
        <w:rPr>
          <w:i/>
        </w:rPr>
        <w:t xml:space="preserve">online first, </w:t>
      </w:r>
      <w:r w:rsidRPr="00832678">
        <w:t xml:space="preserve">2013). </w:t>
      </w:r>
    </w:p>
    <w:p w:rsidR="006C629A" w:rsidRDefault="00832678" w:rsidP="006C629A">
      <w:pPr>
        <w:spacing w:line="480" w:lineRule="auto"/>
        <w:ind w:firstLine="720"/>
      </w:pPr>
      <w:r w:rsidRPr="00832678">
        <w:t xml:space="preserve">SUBTLEX-UK: A new and improved word frequency database for British English. </w:t>
      </w:r>
    </w:p>
    <w:p w:rsidR="006C629A" w:rsidRDefault="00832678" w:rsidP="006C629A">
      <w:pPr>
        <w:spacing w:line="480" w:lineRule="auto"/>
        <w:ind w:firstLine="720"/>
      </w:pPr>
      <w:r w:rsidRPr="006C629A">
        <w:rPr>
          <w:i/>
        </w:rPr>
        <w:t>Quarterly Journal of Experimental Psychology</w:t>
      </w:r>
      <w:r w:rsidRPr="00832678">
        <w:t xml:space="preserve">, </w:t>
      </w:r>
      <w:r w:rsidR="007232DB">
        <w:t>1-36</w:t>
      </w:r>
      <w:r w:rsidR="006C629A">
        <w:t xml:space="preserve">. </w:t>
      </w:r>
      <w:proofErr w:type="gramStart"/>
      <w:r w:rsidR="006C629A">
        <w:t>doi</w:t>
      </w:r>
      <w:proofErr w:type="gramEnd"/>
      <w:r w:rsidRPr="00832678">
        <w:t xml:space="preserve">: </w:t>
      </w:r>
    </w:p>
    <w:p w:rsidR="00832678" w:rsidRDefault="00832678" w:rsidP="006C629A">
      <w:pPr>
        <w:spacing w:line="480" w:lineRule="auto"/>
        <w:ind w:firstLine="720"/>
      </w:pPr>
      <w:r w:rsidRPr="00832678">
        <w:t>10.1080/17470218.2013.850521.</w:t>
      </w:r>
    </w:p>
    <w:p w:rsidR="003F30A5" w:rsidRPr="00F93431" w:rsidRDefault="00832678" w:rsidP="005F2D4A">
      <w:pPr>
        <w:spacing w:line="480" w:lineRule="auto"/>
        <w:rPr>
          <w:i/>
        </w:rPr>
      </w:pPr>
      <w:r w:rsidRPr="00832678">
        <w:t xml:space="preserve">Vaughan, J. (2004). Editorial: A web-based archive of norms, stimuli, and data. </w:t>
      </w:r>
      <w:r w:rsidRPr="00F93431">
        <w:rPr>
          <w:i/>
        </w:rPr>
        <w:t xml:space="preserve">Behavior </w:t>
      </w:r>
    </w:p>
    <w:p w:rsidR="00832678" w:rsidRDefault="00832678" w:rsidP="003F30A5">
      <w:pPr>
        <w:spacing w:line="480" w:lineRule="auto"/>
        <w:ind w:firstLine="720"/>
      </w:pPr>
      <w:r w:rsidRPr="00F93431">
        <w:rPr>
          <w:i/>
        </w:rPr>
        <w:t>Research Methods,</w:t>
      </w:r>
      <w:r w:rsidRPr="007232DB">
        <w:rPr>
          <w:i/>
        </w:rPr>
        <w:t xml:space="preserve"> Instruments, &amp; Computers, 36</w:t>
      </w:r>
      <w:r w:rsidRPr="00832678">
        <w:t>, 363-370.</w:t>
      </w:r>
      <w:r w:rsidR="009523BD">
        <w:t xml:space="preserve"> </w:t>
      </w:r>
      <w:proofErr w:type="gramStart"/>
      <w:r w:rsidR="009523BD">
        <w:t>doi</w:t>
      </w:r>
      <w:proofErr w:type="gramEnd"/>
      <w:r w:rsidR="009523BD">
        <w:t xml:space="preserve">: </w:t>
      </w:r>
      <w:r w:rsidR="009523BD" w:rsidRPr="009523BD">
        <w:t>10.3758/BF03195583</w:t>
      </w:r>
      <w:r w:rsidR="009523BD">
        <w:t>.</w:t>
      </w:r>
    </w:p>
    <w:p w:rsidR="003F30A5" w:rsidRDefault="00832678" w:rsidP="005F2D4A">
      <w:pPr>
        <w:spacing w:line="480" w:lineRule="auto"/>
      </w:pPr>
      <w:proofErr w:type="spellStart"/>
      <w:proofErr w:type="gramStart"/>
      <w:r w:rsidRPr="00832678">
        <w:t>Vigliocco</w:t>
      </w:r>
      <w:proofErr w:type="spellEnd"/>
      <w:r w:rsidRPr="00832678">
        <w:t>, G., Vinson, D. P., Lewis, W., &amp; Garrett, M. F. (2004).</w:t>
      </w:r>
      <w:proofErr w:type="gramEnd"/>
      <w:r w:rsidRPr="00832678">
        <w:t xml:space="preserve"> Representing the meanings of </w:t>
      </w:r>
    </w:p>
    <w:p w:rsidR="00832678" w:rsidRDefault="00832678" w:rsidP="003F30A5">
      <w:pPr>
        <w:spacing w:line="480" w:lineRule="auto"/>
        <w:ind w:left="720"/>
      </w:pPr>
      <w:proofErr w:type="gramStart"/>
      <w:r w:rsidRPr="00832678">
        <w:t>object</w:t>
      </w:r>
      <w:proofErr w:type="gramEnd"/>
      <w:r w:rsidRPr="00832678">
        <w:t xml:space="preserve"> and action words: The </w:t>
      </w:r>
      <w:proofErr w:type="spellStart"/>
      <w:r w:rsidRPr="00832678">
        <w:t>featural</w:t>
      </w:r>
      <w:proofErr w:type="spellEnd"/>
      <w:r w:rsidRPr="00832678">
        <w:t xml:space="preserve"> and unitary semantic space hypothesis. </w:t>
      </w:r>
      <w:r w:rsidRPr="007232DB">
        <w:rPr>
          <w:i/>
        </w:rPr>
        <w:t>Cognitive Psychology, 48</w:t>
      </w:r>
      <w:r w:rsidRPr="00832678">
        <w:t>, 422-488.</w:t>
      </w:r>
      <w:r w:rsidR="00FC5CF7">
        <w:t xml:space="preserve"> </w:t>
      </w:r>
      <w:proofErr w:type="gramStart"/>
      <w:r w:rsidR="00FC5CF7">
        <w:t>doi</w:t>
      </w:r>
      <w:proofErr w:type="gramEnd"/>
      <w:r w:rsidR="00FC5CF7">
        <w:t xml:space="preserve">: </w:t>
      </w:r>
      <w:r w:rsidR="00FC5CF7" w:rsidRPr="00FC5CF7">
        <w:t>10.1016/j.cogpsych.2003.09.001</w:t>
      </w:r>
      <w:r w:rsidR="00FC5CF7">
        <w:t>.</w:t>
      </w:r>
    </w:p>
    <w:p w:rsidR="003F30A5" w:rsidRDefault="00837ED1" w:rsidP="005F2D4A">
      <w:pPr>
        <w:spacing w:line="480" w:lineRule="auto"/>
      </w:pPr>
      <w:proofErr w:type="gramStart"/>
      <w:r w:rsidRPr="00837ED1">
        <w:t xml:space="preserve">Vinson, D. P., </w:t>
      </w:r>
      <w:proofErr w:type="spellStart"/>
      <w:r w:rsidRPr="00837ED1">
        <w:t>Vigliocco</w:t>
      </w:r>
      <w:proofErr w:type="spellEnd"/>
      <w:r w:rsidRPr="00837ED1">
        <w:t xml:space="preserve">, G., </w:t>
      </w:r>
      <w:proofErr w:type="spellStart"/>
      <w:r w:rsidRPr="00837ED1">
        <w:t>Cappa</w:t>
      </w:r>
      <w:proofErr w:type="spellEnd"/>
      <w:r w:rsidRPr="00837ED1">
        <w:t>, S., &amp; Siri, S. (2003).</w:t>
      </w:r>
      <w:proofErr w:type="gramEnd"/>
      <w:r w:rsidRPr="00837ED1">
        <w:t xml:space="preserve"> The breakdown of semantic </w:t>
      </w:r>
    </w:p>
    <w:p w:rsidR="00837ED1" w:rsidRDefault="00837ED1" w:rsidP="003F30A5">
      <w:pPr>
        <w:spacing w:line="480" w:lineRule="auto"/>
        <w:ind w:left="720"/>
      </w:pPr>
      <w:proofErr w:type="gramStart"/>
      <w:r w:rsidRPr="00837ED1">
        <w:t>knowledge</w:t>
      </w:r>
      <w:proofErr w:type="gramEnd"/>
      <w:r w:rsidRPr="00837ED1">
        <w:t xml:space="preserve">: Insights from a statistical model of meaning representation. </w:t>
      </w:r>
      <w:r w:rsidRPr="007232DB">
        <w:rPr>
          <w:i/>
        </w:rPr>
        <w:t>Brain and Language, 86</w:t>
      </w:r>
      <w:r w:rsidRPr="00837ED1">
        <w:t>, 347-365.</w:t>
      </w:r>
      <w:r w:rsidR="002D5458">
        <w:t xml:space="preserve"> </w:t>
      </w:r>
      <w:proofErr w:type="gramStart"/>
      <w:r w:rsidR="002D5458">
        <w:t>doi</w:t>
      </w:r>
      <w:proofErr w:type="gramEnd"/>
      <w:r w:rsidR="002D5458">
        <w:t xml:space="preserve">: </w:t>
      </w:r>
      <w:r w:rsidR="002D5458" w:rsidRPr="002D5458">
        <w:t>10.1016/S0093-934X(03)00144-5</w:t>
      </w:r>
      <w:r w:rsidR="002D5458">
        <w:t>.</w:t>
      </w:r>
    </w:p>
    <w:p w:rsidR="007C1F42" w:rsidRDefault="00837ED1" w:rsidP="007C1F42">
      <w:pPr>
        <w:spacing w:line="480" w:lineRule="auto"/>
      </w:pPr>
      <w:proofErr w:type="gramStart"/>
      <w:r w:rsidRPr="00837ED1">
        <w:t>Vo</w:t>
      </w:r>
      <w:proofErr w:type="gramEnd"/>
      <w:r w:rsidR="007C1F42">
        <w:t>, M. L.-H.</w:t>
      </w:r>
      <w:r w:rsidRPr="00837ED1">
        <w:t>, Conrad</w:t>
      </w:r>
      <w:r w:rsidR="007C1F42">
        <w:t>, M.</w:t>
      </w:r>
      <w:r w:rsidRPr="00837ED1">
        <w:t xml:space="preserve">, </w:t>
      </w:r>
      <w:proofErr w:type="spellStart"/>
      <w:r w:rsidRPr="00837ED1">
        <w:t>Kuchinke</w:t>
      </w:r>
      <w:proofErr w:type="spellEnd"/>
      <w:r w:rsidR="007C1F42">
        <w:t>, L.</w:t>
      </w:r>
      <w:r w:rsidRPr="00837ED1">
        <w:t xml:space="preserve">, </w:t>
      </w:r>
      <w:proofErr w:type="spellStart"/>
      <w:r w:rsidRPr="00837ED1">
        <w:t>Urton</w:t>
      </w:r>
      <w:proofErr w:type="spellEnd"/>
      <w:r w:rsidR="007C1F42">
        <w:t>, K.</w:t>
      </w:r>
      <w:r w:rsidRPr="00837ED1">
        <w:t>, H</w:t>
      </w:r>
      <w:r w:rsidR="007232DB">
        <w:t>ofmann</w:t>
      </w:r>
      <w:r w:rsidR="007C1F42">
        <w:t>, M. J.</w:t>
      </w:r>
      <w:r w:rsidR="007232DB">
        <w:t>, &amp; Jacobs</w:t>
      </w:r>
      <w:r w:rsidR="007C1F42">
        <w:t>, A. M.</w:t>
      </w:r>
      <w:r w:rsidRPr="00837ED1">
        <w:t xml:space="preserve"> (2009). </w:t>
      </w:r>
    </w:p>
    <w:p w:rsidR="00837ED1" w:rsidRDefault="00837ED1" w:rsidP="007C1F42">
      <w:pPr>
        <w:spacing w:line="480" w:lineRule="auto"/>
        <w:ind w:left="720"/>
      </w:pPr>
      <w:r w:rsidRPr="00837ED1">
        <w:t xml:space="preserve">The Berlin Affective Word List Reloaded (BAWL-R). </w:t>
      </w:r>
      <w:r w:rsidRPr="00DA14E9">
        <w:rPr>
          <w:i/>
        </w:rPr>
        <w:t>Behavior Research Methods, 41</w:t>
      </w:r>
      <w:r w:rsidR="002D5458">
        <w:t xml:space="preserve">, 534-538. </w:t>
      </w:r>
      <w:proofErr w:type="gramStart"/>
      <w:r w:rsidR="002D5458">
        <w:t>doi</w:t>
      </w:r>
      <w:proofErr w:type="gramEnd"/>
      <w:r w:rsidRPr="00837ED1">
        <w:t>: 10.3758/BRM.41.2.534</w:t>
      </w:r>
      <w:r>
        <w:t>.</w:t>
      </w:r>
    </w:p>
    <w:p w:rsidR="00D73B4F" w:rsidRDefault="00DA14E9" w:rsidP="00D73B4F">
      <w:pPr>
        <w:spacing w:line="480" w:lineRule="auto"/>
      </w:pPr>
      <w:proofErr w:type="spellStart"/>
      <w:proofErr w:type="gramStart"/>
      <w:r>
        <w:t>Warriner</w:t>
      </w:r>
      <w:proofErr w:type="spellEnd"/>
      <w:r w:rsidR="00D73B4F">
        <w:t>, A. B.</w:t>
      </w:r>
      <w:r>
        <w:t xml:space="preserve">, </w:t>
      </w:r>
      <w:proofErr w:type="spellStart"/>
      <w:r>
        <w:t>Kuperman</w:t>
      </w:r>
      <w:proofErr w:type="spellEnd"/>
      <w:r w:rsidR="00D73B4F">
        <w:t>, V.</w:t>
      </w:r>
      <w:r>
        <w:t xml:space="preserve">, &amp; </w:t>
      </w:r>
      <w:proofErr w:type="spellStart"/>
      <w:r>
        <w:t>Brysbaert</w:t>
      </w:r>
      <w:proofErr w:type="spellEnd"/>
      <w:r w:rsidR="00D73B4F">
        <w:t>, M.</w:t>
      </w:r>
      <w:r w:rsidR="00837ED1" w:rsidRPr="00837ED1">
        <w:t xml:space="preserve"> (2013).</w:t>
      </w:r>
      <w:proofErr w:type="gramEnd"/>
      <w:r w:rsidR="00837ED1" w:rsidRPr="00837ED1">
        <w:t xml:space="preserve"> Norms of valence, arousal, and </w:t>
      </w:r>
    </w:p>
    <w:p w:rsidR="00837ED1" w:rsidRDefault="00837ED1" w:rsidP="00D73B4F">
      <w:pPr>
        <w:spacing w:line="480" w:lineRule="auto"/>
        <w:ind w:left="720"/>
      </w:pPr>
      <w:proofErr w:type="gramStart"/>
      <w:r w:rsidRPr="00837ED1">
        <w:lastRenderedPageBreak/>
        <w:t>dominance</w:t>
      </w:r>
      <w:proofErr w:type="gramEnd"/>
      <w:r w:rsidRPr="00837ED1">
        <w:t xml:space="preserve"> for 13,915 English lemmas. </w:t>
      </w:r>
      <w:r w:rsidRPr="00DA14E9">
        <w:rPr>
          <w:i/>
        </w:rPr>
        <w:t>Behavior Research Methods, 45</w:t>
      </w:r>
      <w:r w:rsidR="002D5458">
        <w:t xml:space="preserve">, 1191-1207. </w:t>
      </w:r>
      <w:proofErr w:type="gramStart"/>
      <w:r w:rsidR="002D5458">
        <w:t>doi</w:t>
      </w:r>
      <w:proofErr w:type="gramEnd"/>
      <w:r w:rsidRPr="00837ED1">
        <w:t>: 10.3758/s13428-012-0314-x.</w:t>
      </w:r>
    </w:p>
    <w:p w:rsidR="00D73B4F" w:rsidRDefault="00DA14E9" w:rsidP="00D73B4F">
      <w:pPr>
        <w:spacing w:line="480" w:lineRule="auto"/>
      </w:pPr>
      <w:r>
        <w:t>Yap</w:t>
      </w:r>
      <w:r w:rsidR="00D73B4F">
        <w:t>, M. J.</w:t>
      </w:r>
      <w:r>
        <w:t xml:space="preserve">, </w:t>
      </w:r>
      <w:proofErr w:type="spellStart"/>
      <w:r>
        <w:t>Liow</w:t>
      </w:r>
      <w:proofErr w:type="spellEnd"/>
      <w:r w:rsidR="00D73B4F">
        <w:t>, S. J. R.</w:t>
      </w:r>
      <w:r>
        <w:t xml:space="preserve">, </w:t>
      </w:r>
      <w:proofErr w:type="spellStart"/>
      <w:r>
        <w:t>Jalil</w:t>
      </w:r>
      <w:proofErr w:type="spellEnd"/>
      <w:r w:rsidR="00D73B4F">
        <w:t>, S. B.</w:t>
      </w:r>
      <w:r>
        <w:t xml:space="preserve">, &amp; </w:t>
      </w:r>
      <w:proofErr w:type="spellStart"/>
      <w:r>
        <w:t>Faizal</w:t>
      </w:r>
      <w:proofErr w:type="spellEnd"/>
      <w:r w:rsidR="00D73B4F">
        <w:t>, S. S. B.</w:t>
      </w:r>
      <w:r w:rsidR="00837ED1" w:rsidRPr="00837ED1">
        <w:t xml:space="preserve"> (2010). The Malay Lexicon Project: A </w:t>
      </w:r>
    </w:p>
    <w:p w:rsidR="00837ED1" w:rsidRDefault="00837ED1" w:rsidP="00D73B4F">
      <w:pPr>
        <w:spacing w:line="480" w:lineRule="auto"/>
        <w:ind w:left="720"/>
      </w:pPr>
      <w:proofErr w:type="gramStart"/>
      <w:r w:rsidRPr="00837ED1">
        <w:t>database</w:t>
      </w:r>
      <w:proofErr w:type="gramEnd"/>
      <w:r w:rsidRPr="00837ED1">
        <w:t xml:space="preserve"> of lexical statistics for 9,592 words</w:t>
      </w:r>
      <w:r w:rsidRPr="00DA14E9">
        <w:rPr>
          <w:i/>
        </w:rPr>
        <w:t xml:space="preserve">. </w:t>
      </w:r>
      <w:proofErr w:type="gramStart"/>
      <w:r w:rsidRPr="00DA14E9">
        <w:rPr>
          <w:i/>
        </w:rPr>
        <w:t>Behavior Research Methods, 42</w:t>
      </w:r>
      <w:r w:rsidR="002D5458">
        <w:t>, 992-1003.</w:t>
      </w:r>
      <w:proofErr w:type="gramEnd"/>
      <w:r w:rsidR="002D5458">
        <w:t xml:space="preserve"> </w:t>
      </w:r>
      <w:proofErr w:type="gramStart"/>
      <w:r w:rsidR="002D5458">
        <w:t>doi</w:t>
      </w:r>
      <w:proofErr w:type="gramEnd"/>
      <w:r w:rsidRPr="00837ED1">
        <w:t>: 10.3758/BRM.42.4.992.</w:t>
      </w:r>
    </w:p>
    <w:p w:rsidR="003F30A5" w:rsidRDefault="00837ED1" w:rsidP="005F2D4A">
      <w:pPr>
        <w:spacing w:line="480" w:lineRule="auto"/>
      </w:pPr>
      <w:r w:rsidRPr="00837ED1">
        <w:t xml:space="preserve">Yap, M. J., Tan, S. E., </w:t>
      </w:r>
      <w:proofErr w:type="spellStart"/>
      <w:r w:rsidRPr="00837ED1">
        <w:t>Pexman</w:t>
      </w:r>
      <w:proofErr w:type="spellEnd"/>
      <w:r w:rsidRPr="00837ED1">
        <w:t xml:space="preserve">, P. M., &amp; Hargreaves, I. S. (2011). Is more always better? Effects </w:t>
      </w:r>
    </w:p>
    <w:p w:rsidR="00837ED1" w:rsidRDefault="00837ED1" w:rsidP="003F30A5">
      <w:pPr>
        <w:spacing w:line="480" w:lineRule="auto"/>
        <w:ind w:left="720"/>
      </w:pPr>
      <w:proofErr w:type="gramStart"/>
      <w:r w:rsidRPr="00837ED1">
        <w:t>of</w:t>
      </w:r>
      <w:proofErr w:type="gramEnd"/>
      <w:r w:rsidRPr="00837ED1">
        <w:t xml:space="preserve"> semantic richness on lexical decision, speeded pronunciation, and semantic </w:t>
      </w:r>
      <w:r w:rsidR="003F30A5">
        <w:t xml:space="preserve">classification. </w:t>
      </w:r>
      <w:r w:rsidR="003F30A5" w:rsidRPr="00DA14E9">
        <w:rPr>
          <w:i/>
        </w:rPr>
        <w:t>Psychonomic Bulletin &amp; R</w:t>
      </w:r>
      <w:r w:rsidRPr="00DA14E9">
        <w:rPr>
          <w:i/>
        </w:rPr>
        <w:t>eview, 18</w:t>
      </w:r>
      <w:r w:rsidRPr="00837ED1">
        <w:t>, 742-750.</w:t>
      </w:r>
      <w:r w:rsidR="00F33CFF">
        <w:t xml:space="preserve"> </w:t>
      </w:r>
      <w:proofErr w:type="gramStart"/>
      <w:r w:rsidR="00F33CFF">
        <w:t>doi</w:t>
      </w:r>
      <w:proofErr w:type="gramEnd"/>
      <w:r w:rsidR="00F33CFF">
        <w:t xml:space="preserve">: </w:t>
      </w:r>
      <w:r w:rsidR="00F33CFF" w:rsidRPr="00F33CFF">
        <w:t>10.3758/s13423-011-0092-y</w:t>
      </w:r>
      <w:r w:rsidR="00F33CFF">
        <w:t>.</w:t>
      </w:r>
    </w:p>
    <w:p w:rsidR="003F30A5" w:rsidRDefault="00837ED1" w:rsidP="005F2D4A">
      <w:pPr>
        <w:spacing w:line="480" w:lineRule="auto"/>
      </w:pPr>
      <w:proofErr w:type="spellStart"/>
      <w:r w:rsidRPr="00837ED1">
        <w:t>Zevin</w:t>
      </w:r>
      <w:proofErr w:type="spellEnd"/>
      <w:r w:rsidRPr="00837ED1">
        <w:t xml:space="preserve">, J. D., &amp; Seidenberg, M. S. (2002). Age of acquisition effects in word reading and other </w:t>
      </w:r>
    </w:p>
    <w:p w:rsidR="00E93373" w:rsidRDefault="00837ED1" w:rsidP="00E93373">
      <w:pPr>
        <w:spacing w:line="480" w:lineRule="auto"/>
        <w:ind w:firstLine="720"/>
      </w:pPr>
      <w:proofErr w:type="gramStart"/>
      <w:r w:rsidRPr="00837ED1">
        <w:t>tasks</w:t>
      </w:r>
      <w:proofErr w:type="gramEnd"/>
      <w:r w:rsidRPr="00837ED1">
        <w:t xml:space="preserve">. </w:t>
      </w:r>
      <w:r w:rsidRPr="00DA14E9">
        <w:rPr>
          <w:i/>
        </w:rPr>
        <w:t>Journal of M</w:t>
      </w:r>
      <w:r w:rsidR="00DA14E9" w:rsidRPr="00DA14E9">
        <w:rPr>
          <w:i/>
        </w:rPr>
        <w:t>emory and L</w:t>
      </w:r>
      <w:r w:rsidRPr="00DA14E9">
        <w:rPr>
          <w:i/>
        </w:rPr>
        <w:t>anguage, 47</w:t>
      </w:r>
      <w:r>
        <w:t>, 1-29</w:t>
      </w:r>
      <w:r w:rsidR="00C76F2E">
        <w:t>.</w:t>
      </w:r>
      <w:r w:rsidR="00F33CFF">
        <w:t xml:space="preserve"> </w:t>
      </w:r>
      <w:proofErr w:type="gramStart"/>
      <w:r w:rsidR="00F33CFF">
        <w:t>doi</w:t>
      </w:r>
      <w:proofErr w:type="gramEnd"/>
      <w:r w:rsidR="00F33CFF">
        <w:t xml:space="preserve">: </w:t>
      </w:r>
      <w:r w:rsidR="00F33CFF" w:rsidRPr="00F33CFF">
        <w:t>10.1006/jmla.2001.2834</w:t>
      </w:r>
      <w:r w:rsidR="00F33CFF">
        <w:t>.</w:t>
      </w:r>
    </w:p>
    <w:p w:rsidR="00D27582" w:rsidRPr="00D27582" w:rsidRDefault="00D27582" w:rsidP="00E93373">
      <w:pPr>
        <w:spacing w:line="480" w:lineRule="auto"/>
        <w:rPr>
          <w:rFonts w:cs="Times New Roman"/>
        </w:rPr>
      </w:pPr>
    </w:p>
    <w:p w:rsidR="00E93373" w:rsidRDefault="00E93373" w:rsidP="00E93373">
      <w:pPr>
        <w:spacing w:line="480" w:lineRule="auto"/>
      </w:pPr>
    </w:p>
    <w:p w:rsidR="00E93373" w:rsidRDefault="00E93373" w:rsidP="00E93373">
      <w:pPr>
        <w:spacing w:line="480" w:lineRule="auto"/>
        <w:sectPr w:rsidR="00E93373" w:rsidSect="0008390B">
          <w:headerReference w:type="default" r:id="rId11"/>
          <w:headerReference w:type="first" r:id="rId12"/>
          <w:pgSz w:w="12240" w:h="15840"/>
          <w:pgMar w:top="1440" w:right="1440" w:bottom="1440" w:left="1440" w:header="720" w:footer="720" w:gutter="0"/>
          <w:cols w:space="720"/>
          <w:titlePg/>
          <w:docGrid w:linePitch="360"/>
        </w:sectPr>
      </w:pPr>
    </w:p>
    <w:tbl>
      <w:tblPr>
        <w:tblW w:w="0" w:type="auto"/>
        <w:tblBorders>
          <w:top w:val="single" w:sz="4" w:space="0" w:color="auto"/>
          <w:bottom w:val="single" w:sz="4" w:space="0" w:color="auto"/>
        </w:tblBorders>
        <w:tblCellMar>
          <w:top w:w="150" w:type="dxa"/>
          <w:left w:w="150" w:type="dxa"/>
          <w:bottom w:w="150" w:type="dxa"/>
          <w:right w:w="150" w:type="dxa"/>
        </w:tblCellMar>
        <w:tblLook w:val="04A0" w:firstRow="1" w:lastRow="0" w:firstColumn="1" w:lastColumn="0" w:noHBand="0" w:noVBand="1"/>
      </w:tblPr>
      <w:tblGrid>
        <w:gridCol w:w="2150"/>
        <w:gridCol w:w="510"/>
        <w:gridCol w:w="690"/>
        <w:gridCol w:w="1866"/>
        <w:gridCol w:w="750"/>
        <w:gridCol w:w="1230"/>
        <w:gridCol w:w="5989"/>
      </w:tblGrid>
      <w:tr w:rsidR="00AA17B6" w:rsidRPr="00A02484" w:rsidTr="00E86732">
        <w:trPr>
          <w:trHeight w:val="20"/>
        </w:trPr>
        <w:tc>
          <w:tcPr>
            <w:tcW w:w="0" w:type="auto"/>
            <w:gridSpan w:val="6"/>
            <w:tcBorders>
              <w:top w:val="nil"/>
              <w:bottom w:val="single" w:sz="4" w:space="0" w:color="auto"/>
            </w:tcBorders>
            <w:tcMar>
              <w:top w:w="75" w:type="dxa"/>
              <w:left w:w="75" w:type="dxa"/>
              <w:bottom w:w="75" w:type="dxa"/>
              <w:right w:w="75" w:type="dxa"/>
            </w:tcMar>
            <w:vAlign w:val="center"/>
            <w:hideMark/>
          </w:tcPr>
          <w:p w:rsidR="00AA17B6" w:rsidRPr="00A02484" w:rsidRDefault="00AA17B6" w:rsidP="00E86732">
            <w:pPr>
              <w:rPr>
                <w:rFonts w:eastAsia="Times New Roman" w:cs="Times New Roman"/>
              </w:rPr>
            </w:pPr>
            <w:r w:rsidRPr="00A02484">
              <w:rPr>
                <w:rFonts w:eastAsia="Times New Roman" w:cs="Times New Roman"/>
              </w:rPr>
              <w:lastRenderedPageBreak/>
              <w:t xml:space="preserve">Table 1. </w:t>
            </w:r>
            <w:r w:rsidRPr="00A02484">
              <w:rPr>
                <w:rFonts w:eastAsia="Times New Roman" w:cs="Times New Roman"/>
                <w:i/>
                <w:iCs/>
              </w:rPr>
              <w:t>Frequency Chart of Stimuli Types</w:t>
            </w:r>
          </w:p>
        </w:tc>
        <w:tc>
          <w:tcPr>
            <w:tcW w:w="0" w:type="auto"/>
            <w:tcBorders>
              <w:top w:val="nil"/>
              <w:bottom w:val="single" w:sz="4" w:space="0" w:color="auto"/>
            </w:tcBorders>
            <w:vAlign w:val="center"/>
          </w:tcPr>
          <w:p w:rsidR="00AA17B6" w:rsidRPr="00A02484" w:rsidRDefault="00AA17B6" w:rsidP="00E86732">
            <w:pPr>
              <w:jc w:val="center"/>
              <w:rPr>
                <w:rFonts w:eastAsia="Times New Roman" w:cs="Times New Roman"/>
              </w:rPr>
            </w:pPr>
          </w:p>
        </w:tc>
      </w:tr>
      <w:tr w:rsidR="00AA17B6" w:rsidRPr="00A02484" w:rsidTr="00E86732">
        <w:trPr>
          <w:trHeight w:val="164"/>
        </w:trPr>
        <w:tc>
          <w:tcPr>
            <w:tcW w:w="0" w:type="auto"/>
            <w:tcBorders>
              <w:top w:val="single" w:sz="4" w:space="0" w:color="auto"/>
              <w:bottom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Stimuli</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i/>
                <w:iCs/>
              </w:rPr>
              <w:t>N</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Pr>
                <w:rFonts w:eastAsia="Times New Roman" w:cs="Times New Roman"/>
                <w:i/>
                <w:iCs/>
              </w:rPr>
              <w:t>%</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i/>
                <w:iCs/>
              </w:rPr>
              <w:t>M (SD)</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i/>
                <w:iCs/>
              </w:rPr>
              <w:t>Min</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i/>
                <w:iCs/>
              </w:rPr>
              <w:t>Max</w:t>
            </w:r>
          </w:p>
        </w:tc>
        <w:tc>
          <w:tcPr>
            <w:tcW w:w="0" w:type="auto"/>
            <w:tcBorders>
              <w:top w:val="single" w:sz="4" w:space="0" w:color="auto"/>
              <w:bottom w:val="single" w:sz="4" w:space="0" w:color="auto"/>
            </w:tcBorders>
            <w:vAlign w:val="center"/>
          </w:tcPr>
          <w:p w:rsidR="00AA17B6" w:rsidRPr="00A02484" w:rsidRDefault="00AA17B6" w:rsidP="00E86732">
            <w:pPr>
              <w:jc w:val="center"/>
              <w:rPr>
                <w:rFonts w:eastAsia="Times New Roman" w:cs="Times New Roman"/>
                <w:i/>
                <w:iCs/>
              </w:rPr>
            </w:pPr>
            <w:r>
              <w:rPr>
                <w:rFonts w:eastAsia="Times New Roman" w:cs="Times New Roman"/>
                <w:i/>
                <w:iCs/>
              </w:rPr>
              <w:t>Description</w:t>
            </w:r>
          </w:p>
        </w:tc>
      </w:tr>
      <w:tr w:rsidR="00AA17B6" w:rsidRPr="00A02484" w:rsidTr="00E86732">
        <w:trPr>
          <w:trHeight w:val="20"/>
        </w:trPr>
        <w:tc>
          <w:tcPr>
            <w:tcW w:w="0" w:type="auto"/>
            <w:tcBorders>
              <w:top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Anagrams</w:t>
            </w:r>
          </w:p>
        </w:tc>
        <w:tc>
          <w:tcPr>
            <w:tcW w:w="0" w:type="auto"/>
            <w:tcBorders>
              <w:top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6</w:t>
            </w:r>
          </w:p>
        </w:tc>
        <w:tc>
          <w:tcPr>
            <w:tcW w:w="0" w:type="auto"/>
            <w:tcBorders>
              <w:top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0.95</w:t>
            </w:r>
          </w:p>
        </w:tc>
        <w:tc>
          <w:tcPr>
            <w:tcW w:w="0" w:type="auto"/>
            <w:tcBorders>
              <w:top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229.00 (210.72)</w:t>
            </w:r>
          </w:p>
        </w:tc>
        <w:tc>
          <w:tcPr>
            <w:tcW w:w="0" w:type="auto"/>
            <w:tcBorders>
              <w:top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80</w:t>
            </w:r>
          </w:p>
        </w:tc>
        <w:tc>
          <w:tcPr>
            <w:tcW w:w="0" w:type="auto"/>
            <w:tcBorders>
              <w:top w:val="single" w:sz="4" w:space="0" w:color="auto"/>
            </w:tcBorders>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378</w:t>
            </w:r>
          </w:p>
        </w:tc>
        <w:tc>
          <w:tcPr>
            <w:tcW w:w="0" w:type="auto"/>
            <w:tcBorders>
              <w:top w:val="single" w:sz="4" w:space="0" w:color="auto"/>
            </w:tcBorders>
            <w:vAlign w:val="center"/>
          </w:tcPr>
          <w:p w:rsidR="00AA17B6" w:rsidRPr="00A02484" w:rsidRDefault="00AA17B6" w:rsidP="00E86732">
            <w:pPr>
              <w:rPr>
                <w:rFonts w:eastAsia="Times New Roman" w:cs="Times New Roman"/>
              </w:rPr>
            </w:pPr>
            <w:r>
              <w:rPr>
                <w:rFonts w:eastAsia="Times New Roman" w:cs="Times New Roman"/>
              </w:rPr>
              <w:t>Words whose letters can be rearranged into other real words.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Categories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4.27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37.58 (30.38)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100</w:t>
            </w:r>
          </w:p>
        </w:tc>
        <w:tc>
          <w:tcPr>
            <w:tcW w:w="0" w:type="auto"/>
            <w:vAlign w:val="center"/>
          </w:tcPr>
          <w:p w:rsidR="00AA17B6" w:rsidRPr="00A02484" w:rsidRDefault="00AA17B6" w:rsidP="00E86732">
            <w:pPr>
              <w:rPr>
                <w:rFonts w:eastAsia="Times New Roman" w:cs="Times New Roman"/>
              </w:rPr>
            </w:pPr>
            <w:r>
              <w:rPr>
                <w:rFonts w:eastAsia="Times New Roman" w:cs="Times New Roman"/>
              </w:rPr>
              <w:t xml:space="preserve">Lists of words that are associated with particular category names, such as </w:t>
            </w:r>
            <w:r w:rsidRPr="00A02484">
              <w:rPr>
                <w:rFonts w:eastAsia="Times New Roman" w:cs="Times New Roman"/>
                <w:i/>
              </w:rPr>
              <w:t>animals</w:t>
            </w:r>
            <w:r w:rsidR="00BF0B98">
              <w:rPr>
                <w:rFonts w:eastAsia="Times New Roman" w:cs="Times New Roman"/>
                <w:i/>
              </w:rPr>
              <w:t>.</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Characters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11</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1.74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4278284.73 (14102958.94)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46800000</w:t>
            </w:r>
          </w:p>
        </w:tc>
        <w:tc>
          <w:tcPr>
            <w:tcW w:w="0" w:type="auto"/>
            <w:vAlign w:val="center"/>
          </w:tcPr>
          <w:p w:rsidR="00AA17B6" w:rsidRPr="00A02484" w:rsidRDefault="00AA17B6" w:rsidP="00E86732">
            <w:pPr>
              <w:rPr>
                <w:rFonts w:eastAsia="Times New Roman" w:cs="Times New Roman"/>
              </w:rPr>
            </w:pPr>
            <w:r>
              <w:rPr>
                <w:rFonts w:eastAsia="Times New Roman" w:cs="Times New Roman"/>
              </w:rPr>
              <w:t>Characters are non-Roman letters, usually Japanese or Chinese logographs.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Cloze/Sentences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21</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3.32</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344.00 (438.04)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1998</w:t>
            </w:r>
          </w:p>
        </w:tc>
        <w:tc>
          <w:tcPr>
            <w:tcW w:w="0" w:type="auto"/>
            <w:vAlign w:val="center"/>
          </w:tcPr>
          <w:p w:rsidR="00AA17B6" w:rsidRPr="00A02484" w:rsidRDefault="00AA17B6" w:rsidP="00E86732">
            <w:pPr>
              <w:rPr>
                <w:rFonts w:eastAsia="Times New Roman" w:cs="Times New Roman"/>
              </w:rPr>
            </w:pPr>
            <w:r>
              <w:rPr>
                <w:rFonts w:eastAsia="Times New Roman" w:cs="Times New Roman"/>
              </w:rPr>
              <w:t>Sentence norms are complete or partial sentences in structure. Cloze norms are sentences with a missing word, and probabilities of different words to co</w:t>
            </w:r>
            <w:r w:rsidR="00BF0B98">
              <w:rPr>
                <w:rFonts w:eastAsia="Times New Roman" w:cs="Times New Roman"/>
              </w:rPr>
              <w:t>mplete that blank are provided.</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Color drawings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0.95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325.67 (191.75)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714</w:t>
            </w:r>
          </w:p>
        </w:tc>
        <w:tc>
          <w:tcPr>
            <w:tcW w:w="0" w:type="auto"/>
            <w:vAlign w:val="center"/>
          </w:tcPr>
          <w:p w:rsidR="00AA17B6" w:rsidRPr="00A02484" w:rsidRDefault="00AA17B6" w:rsidP="00E86732">
            <w:pPr>
              <w:rPr>
                <w:rFonts w:eastAsia="Times New Roman" w:cs="Times New Roman"/>
              </w:rPr>
            </w:pPr>
            <w:r>
              <w:rPr>
                <w:rFonts w:eastAsia="Times New Roman" w:cs="Times New Roman"/>
              </w:rPr>
              <w:t>Line drawings or similar non-picture images that are colored.</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Homo/</w:t>
            </w:r>
            <w:proofErr w:type="spellStart"/>
            <w:r w:rsidRPr="00A02484">
              <w:rPr>
                <w:rFonts w:eastAsia="Times New Roman" w:cs="Times New Roman"/>
              </w:rPr>
              <w:t>Heterographs</w:t>
            </w:r>
            <w:proofErr w:type="spellEnd"/>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1.58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161.44 (175.01)</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566</w:t>
            </w:r>
          </w:p>
        </w:tc>
        <w:tc>
          <w:tcPr>
            <w:tcW w:w="0" w:type="auto"/>
            <w:vAlign w:val="center"/>
          </w:tcPr>
          <w:p w:rsidR="00AA17B6" w:rsidRPr="006D628C" w:rsidRDefault="00AA17B6" w:rsidP="00E86732">
            <w:pPr>
              <w:rPr>
                <w:rFonts w:eastAsia="Times New Roman" w:cs="Times New Roman"/>
              </w:rPr>
            </w:pPr>
            <w:r>
              <w:rPr>
                <w:rFonts w:eastAsia="Times New Roman" w:cs="Times New Roman"/>
              </w:rPr>
              <w:t>Homographs are two words with the same spelling, often with different pronunciations, and different meanings (</w:t>
            </w:r>
            <w:r>
              <w:rPr>
                <w:rFonts w:eastAsia="Times New Roman" w:cs="Times New Roman"/>
                <w:i/>
              </w:rPr>
              <w:t>bow</w:t>
            </w:r>
            <w:r>
              <w:rPr>
                <w:rFonts w:eastAsia="Times New Roman" w:cs="Times New Roman"/>
              </w:rPr>
              <w:t xml:space="preserve">), while </w:t>
            </w:r>
            <w:proofErr w:type="spellStart"/>
            <w:r>
              <w:rPr>
                <w:rFonts w:eastAsia="Times New Roman" w:cs="Times New Roman"/>
              </w:rPr>
              <w:t>heterographs</w:t>
            </w:r>
            <w:proofErr w:type="spellEnd"/>
            <w:r>
              <w:rPr>
                <w:rFonts w:eastAsia="Times New Roman" w:cs="Times New Roman"/>
              </w:rPr>
              <w:t xml:space="preserve"> have different spellings and meanings (</w:t>
            </w:r>
            <w:r>
              <w:rPr>
                <w:rFonts w:eastAsia="Times New Roman" w:cs="Times New Roman"/>
                <w:i/>
              </w:rPr>
              <w:t>to, two</w:t>
            </w:r>
            <w:r>
              <w:rPr>
                <w:rFonts w:eastAsia="Times New Roman" w:cs="Times New Roman"/>
              </w:rPr>
              <w:t>).</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Homo/Heteronyms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0.63</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265.67 (241.37)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114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544</w:t>
            </w:r>
          </w:p>
        </w:tc>
        <w:tc>
          <w:tcPr>
            <w:tcW w:w="0" w:type="auto"/>
            <w:vAlign w:val="center"/>
          </w:tcPr>
          <w:p w:rsidR="00AA17B6" w:rsidRPr="004247A8" w:rsidRDefault="00AA17B6" w:rsidP="00E86732">
            <w:pPr>
              <w:rPr>
                <w:rFonts w:eastAsia="Times New Roman" w:cs="Times New Roman"/>
              </w:rPr>
            </w:pPr>
            <w:r>
              <w:rPr>
                <w:rFonts w:eastAsia="Times New Roman" w:cs="Times New Roman"/>
              </w:rPr>
              <w:t>Homonyms have the same spelling and pronunciation, but have different meanings (</w:t>
            </w:r>
            <w:r>
              <w:rPr>
                <w:rFonts w:eastAsia="Times New Roman" w:cs="Times New Roman"/>
                <w:i/>
              </w:rPr>
              <w:t>bank</w:t>
            </w:r>
            <w:r>
              <w:rPr>
                <w:rFonts w:eastAsia="Times New Roman" w:cs="Times New Roman"/>
              </w:rPr>
              <w:t>), while heteronyms have the same spelling with different pronunciations and meanings (</w:t>
            </w:r>
            <w:r>
              <w:rPr>
                <w:rFonts w:eastAsia="Times New Roman" w:cs="Times New Roman"/>
                <w:i/>
              </w:rPr>
              <w:t>desert</w:t>
            </w:r>
            <w:r>
              <w:rPr>
                <w:rFonts w:eastAsia="Times New Roman" w:cs="Times New Roman"/>
              </w:rPr>
              <w:t>).</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lastRenderedPageBreak/>
              <w:t>Homo/</w:t>
            </w:r>
            <w:proofErr w:type="spellStart"/>
            <w:r w:rsidRPr="00A02484">
              <w:rPr>
                <w:rFonts w:eastAsia="Times New Roman" w:cs="Times New Roman"/>
              </w:rPr>
              <w:t>Heterophones</w:t>
            </w:r>
            <w:proofErr w:type="spellEnd"/>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0.47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148.00 (93.66)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207</w:t>
            </w:r>
          </w:p>
        </w:tc>
        <w:tc>
          <w:tcPr>
            <w:tcW w:w="0" w:type="auto"/>
            <w:vAlign w:val="center"/>
          </w:tcPr>
          <w:p w:rsidR="00AA17B6" w:rsidRPr="0035533C" w:rsidRDefault="00AA17B6" w:rsidP="00E86732">
            <w:pPr>
              <w:rPr>
                <w:rFonts w:eastAsia="Times New Roman" w:cs="Times New Roman"/>
              </w:rPr>
            </w:pPr>
            <w:r>
              <w:rPr>
                <w:rFonts w:eastAsia="Times New Roman" w:cs="Times New Roman"/>
              </w:rPr>
              <w:t>Homophones have the same pronunciation but different meanings (</w:t>
            </w:r>
            <w:r>
              <w:rPr>
                <w:rFonts w:eastAsia="Times New Roman" w:cs="Times New Roman"/>
                <w:i/>
              </w:rPr>
              <w:t>rose</w:t>
            </w:r>
            <w:r>
              <w:rPr>
                <w:rFonts w:eastAsia="Times New Roman" w:cs="Times New Roman"/>
              </w:rPr>
              <w:t xml:space="preserve">), while </w:t>
            </w:r>
            <w:proofErr w:type="spellStart"/>
            <w:r>
              <w:rPr>
                <w:rFonts w:eastAsia="Times New Roman" w:cs="Times New Roman"/>
              </w:rPr>
              <w:t>heterophones</w:t>
            </w:r>
            <w:proofErr w:type="spellEnd"/>
            <w:r>
              <w:rPr>
                <w:rFonts w:eastAsia="Times New Roman" w:cs="Times New Roman"/>
              </w:rPr>
              <w:t xml:space="preserve"> are often considered heteronyms with the same spelling but different pronunciations and meanings.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Letters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9.00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765.75 (1703.28)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19</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8836</w:t>
            </w:r>
          </w:p>
        </w:tc>
        <w:tc>
          <w:tcPr>
            <w:tcW w:w="0" w:type="auto"/>
            <w:vAlign w:val="center"/>
          </w:tcPr>
          <w:p w:rsidR="00AA17B6" w:rsidRPr="00A02484" w:rsidRDefault="00AA17B6" w:rsidP="00E86732">
            <w:pPr>
              <w:rPr>
                <w:rFonts w:eastAsia="Times New Roman" w:cs="Times New Roman"/>
              </w:rPr>
            </w:pPr>
            <w:r>
              <w:rPr>
                <w:rFonts w:eastAsia="Times New Roman" w:cs="Times New Roman"/>
              </w:rPr>
              <w:t>Alphabetic written elements.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Line drawings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5.37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237.79 (129.70)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22</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520</w:t>
            </w:r>
          </w:p>
        </w:tc>
        <w:tc>
          <w:tcPr>
            <w:tcW w:w="0" w:type="auto"/>
            <w:vAlign w:val="center"/>
          </w:tcPr>
          <w:p w:rsidR="00AA17B6" w:rsidRPr="00A02484" w:rsidRDefault="00AA17B6" w:rsidP="00E86732">
            <w:pPr>
              <w:rPr>
                <w:rFonts w:eastAsia="Times New Roman" w:cs="Times New Roman"/>
              </w:rPr>
            </w:pPr>
            <w:r>
              <w:rPr>
                <w:rFonts w:eastAsia="Times New Roman" w:cs="Times New Roman"/>
              </w:rPr>
              <w:t>A non-picture image that is not colored.</w:t>
            </w:r>
          </w:p>
        </w:tc>
      </w:tr>
      <w:tr w:rsidR="00AA17B6" w:rsidRPr="00A02484" w:rsidTr="00E86732">
        <w:trPr>
          <w:trHeight w:val="84"/>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Names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0.95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3103.40 (4385.68)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126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10000</w:t>
            </w:r>
          </w:p>
        </w:tc>
        <w:tc>
          <w:tcPr>
            <w:tcW w:w="0" w:type="auto"/>
            <w:vAlign w:val="center"/>
          </w:tcPr>
          <w:p w:rsidR="00AA17B6" w:rsidRPr="00C151C0" w:rsidRDefault="00AA17B6" w:rsidP="00E86732">
            <w:pPr>
              <w:rPr>
                <w:rFonts w:eastAsia="Times New Roman" w:cs="Times New Roman"/>
              </w:rPr>
            </w:pPr>
            <w:r>
              <w:rPr>
                <w:rFonts w:eastAsia="Times New Roman" w:cs="Times New Roman"/>
              </w:rPr>
              <w:t xml:space="preserve">Words that are traditionally considered first or last names, such as </w:t>
            </w:r>
            <w:r>
              <w:rPr>
                <w:rFonts w:eastAsia="Times New Roman" w:cs="Times New Roman"/>
                <w:i/>
              </w:rPr>
              <w:t>Bob</w:t>
            </w:r>
            <w:r>
              <w:rPr>
                <w:rFonts w:eastAsia="Times New Roman" w:cs="Times New Roman"/>
              </w:rPr>
              <w:t xml:space="preserve"> and </w:t>
            </w:r>
            <w:r>
              <w:rPr>
                <w:rFonts w:eastAsia="Times New Roman" w:cs="Times New Roman"/>
                <w:i/>
              </w:rPr>
              <w:t>Smith</w:t>
            </w:r>
            <w:r>
              <w:rPr>
                <w:rFonts w:eastAsia="Times New Roman" w:cs="Times New Roman"/>
              </w:rPr>
              <w:t>.</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Other</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5.37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311.00 (307.85)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811</w:t>
            </w:r>
          </w:p>
        </w:tc>
        <w:tc>
          <w:tcPr>
            <w:tcW w:w="0" w:type="auto"/>
            <w:vAlign w:val="center"/>
          </w:tcPr>
          <w:p w:rsidR="00AA17B6" w:rsidRPr="00A02484" w:rsidRDefault="00AA17B6" w:rsidP="00E86732">
            <w:pPr>
              <w:rPr>
                <w:rFonts w:eastAsia="Times New Roman" w:cs="Times New Roman"/>
              </w:rPr>
            </w:pPr>
            <w:r>
              <w:rPr>
                <w:rFonts w:eastAsia="Times New Roman" w:cs="Times New Roman"/>
              </w:rPr>
              <w:t>This category was used for stimuli that did not fit into others, programs or experimental stimuli creation tools, and each is described in the online table with that particular row in stimuli notes.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Phonemes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0.47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10000.00 (0.00)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10000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10000</w:t>
            </w:r>
          </w:p>
        </w:tc>
        <w:tc>
          <w:tcPr>
            <w:tcW w:w="0" w:type="auto"/>
            <w:vAlign w:val="center"/>
          </w:tcPr>
          <w:p w:rsidR="00AA17B6" w:rsidRPr="00A02484" w:rsidRDefault="00AA17B6" w:rsidP="00E86732">
            <w:pPr>
              <w:rPr>
                <w:rFonts w:eastAsia="Times New Roman" w:cs="Times New Roman"/>
              </w:rPr>
            </w:pPr>
            <w:r>
              <w:rPr>
                <w:rFonts w:eastAsia="Times New Roman" w:cs="Times New Roman"/>
              </w:rPr>
              <w:t>A basic unit of sound in a language wherein changes bring changes to a word’s meaning.</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Pictures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5.69</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332.47 (279.36)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1095</w:t>
            </w:r>
          </w:p>
        </w:tc>
        <w:tc>
          <w:tcPr>
            <w:tcW w:w="0" w:type="auto"/>
            <w:vAlign w:val="center"/>
          </w:tcPr>
          <w:p w:rsidR="00AA17B6" w:rsidRPr="00A02484" w:rsidRDefault="00AA17B6" w:rsidP="00E86732">
            <w:pPr>
              <w:rPr>
                <w:rFonts w:eastAsia="Times New Roman" w:cs="Times New Roman"/>
              </w:rPr>
            </w:pPr>
            <w:r>
              <w:rPr>
                <w:rFonts w:eastAsia="Times New Roman" w:cs="Times New Roman"/>
              </w:rPr>
              <w:t>Photographs or other complex images.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Proverbs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0.16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500.00 (0.00)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500</w:t>
            </w:r>
          </w:p>
        </w:tc>
        <w:tc>
          <w:tcPr>
            <w:tcW w:w="0" w:type="auto"/>
            <w:vAlign w:val="center"/>
          </w:tcPr>
          <w:p w:rsidR="00AA17B6" w:rsidRPr="00A02484" w:rsidRDefault="00AA17B6" w:rsidP="00E86732">
            <w:pPr>
              <w:rPr>
                <w:rFonts w:eastAsia="Times New Roman" w:cs="Times New Roman"/>
              </w:rPr>
            </w:pPr>
            <w:r>
              <w:rPr>
                <w:rFonts w:eastAsia="Times New Roman" w:cs="Times New Roman"/>
              </w:rPr>
              <w:t>A short saying that states a general truth or piece of advice.</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proofErr w:type="spellStart"/>
            <w:r w:rsidRPr="00A02484">
              <w:rPr>
                <w:rFonts w:eastAsia="Times New Roman" w:cs="Times New Roman"/>
              </w:rPr>
              <w:t>Pseudowords</w:t>
            </w:r>
            <w:proofErr w:type="spellEnd"/>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1.26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18795.83 (16999.47)</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2500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40481</w:t>
            </w:r>
          </w:p>
        </w:tc>
        <w:tc>
          <w:tcPr>
            <w:tcW w:w="0" w:type="auto"/>
            <w:vAlign w:val="center"/>
          </w:tcPr>
          <w:p w:rsidR="00AA17B6" w:rsidRPr="005F744F" w:rsidRDefault="00AA17B6" w:rsidP="00E86732">
            <w:pPr>
              <w:rPr>
                <w:rFonts w:eastAsia="Times New Roman" w:cs="Times New Roman"/>
              </w:rPr>
            </w:pPr>
            <w:r>
              <w:rPr>
                <w:rFonts w:eastAsia="Times New Roman" w:cs="Times New Roman"/>
              </w:rPr>
              <w:t>Non-real words that are often created by changing one letter of a real word to create a linguistically valid consonant-vowel combination (</w:t>
            </w:r>
            <w:proofErr w:type="spellStart"/>
            <w:r>
              <w:rPr>
                <w:rFonts w:eastAsia="Times New Roman" w:cs="Times New Roman"/>
                <w:i/>
              </w:rPr>
              <w:t>wug</w:t>
            </w:r>
            <w:proofErr w:type="spellEnd"/>
            <w:r>
              <w:rPr>
                <w:rFonts w:eastAsia="Times New Roman" w:cs="Times New Roman"/>
              </w:rPr>
              <w:t>).</w:t>
            </w:r>
          </w:p>
        </w:tc>
      </w:tr>
      <w:tr w:rsidR="00AA17B6" w:rsidRPr="00A02484" w:rsidTr="00E86732">
        <w:trPr>
          <w:trHeight w:val="14"/>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Sounds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1.26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117.00 (48.51)</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22</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167</w:t>
            </w:r>
          </w:p>
        </w:tc>
        <w:tc>
          <w:tcPr>
            <w:tcW w:w="0" w:type="auto"/>
            <w:vAlign w:val="center"/>
          </w:tcPr>
          <w:p w:rsidR="00AA17B6" w:rsidRPr="00A02484" w:rsidRDefault="00AA17B6" w:rsidP="00E86732">
            <w:pPr>
              <w:rPr>
                <w:rFonts w:eastAsia="Times New Roman" w:cs="Times New Roman"/>
              </w:rPr>
            </w:pPr>
            <w:r>
              <w:rPr>
                <w:rFonts w:eastAsia="Times New Roman" w:cs="Times New Roman"/>
              </w:rPr>
              <w:t xml:space="preserve">Clips of noises, speech, or songs. </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lastRenderedPageBreak/>
              <w:t>Syllables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9</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1.42</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18129.00 (49247.04)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33</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140000</w:t>
            </w:r>
          </w:p>
        </w:tc>
        <w:tc>
          <w:tcPr>
            <w:tcW w:w="0" w:type="auto"/>
            <w:vAlign w:val="center"/>
          </w:tcPr>
          <w:p w:rsidR="00AA17B6" w:rsidRPr="00A02484" w:rsidRDefault="00AA17B6" w:rsidP="00E86732">
            <w:pPr>
              <w:rPr>
                <w:rFonts w:eastAsia="Times New Roman" w:cs="Times New Roman"/>
              </w:rPr>
            </w:pPr>
            <w:r>
              <w:rPr>
                <w:rFonts w:eastAsia="Times New Roman" w:cs="Times New Roman"/>
              </w:rPr>
              <w:t xml:space="preserve">A unit of pronunciation with at least one vowel, </w:t>
            </w:r>
            <w:proofErr w:type="spellStart"/>
            <w:r>
              <w:rPr>
                <w:rFonts w:eastAsia="Times New Roman" w:cs="Times New Roman"/>
              </w:rPr>
              <w:t>dipthong</w:t>
            </w:r>
            <w:proofErr w:type="spellEnd"/>
            <w:r>
              <w:rPr>
                <w:rFonts w:eastAsia="Times New Roman" w:cs="Times New Roman"/>
              </w:rPr>
              <w:t>, or consonant.</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Symbols/Icons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0.63</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211.67 (132.48)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68</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329</w:t>
            </w:r>
          </w:p>
        </w:tc>
        <w:tc>
          <w:tcPr>
            <w:tcW w:w="0" w:type="auto"/>
            <w:vAlign w:val="center"/>
          </w:tcPr>
          <w:p w:rsidR="00AA17B6" w:rsidRPr="00A02484" w:rsidRDefault="00AA17B6" w:rsidP="00E86732">
            <w:pPr>
              <w:rPr>
                <w:rFonts w:eastAsia="Times New Roman" w:cs="Times New Roman"/>
              </w:rPr>
            </w:pPr>
            <w:r>
              <w:rPr>
                <w:rFonts w:eastAsia="Times New Roman" w:cs="Times New Roman"/>
              </w:rPr>
              <w:t>Non-word characters.</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Word Pairs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25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3.95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9196.05 (22145.54)</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40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72186</w:t>
            </w:r>
          </w:p>
        </w:tc>
        <w:tc>
          <w:tcPr>
            <w:tcW w:w="0" w:type="auto"/>
            <w:vAlign w:val="center"/>
          </w:tcPr>
          <w:p w:rsidR="00AA17B6" w:rsidRPr="00A02484" w:rsidRDefault="00AA17B6" w:rsidP="00E86732">
            <w:pPr>
              <w:rPr>
                <w:rFonts w:eastAsia="Times New Roman" w:cs="Times New Roman"/>
              </w:rPr>
            </w:pPr>
            <w:r>
              <w:rPr>
                <w:rFonts w:eastAsia="Times New Roman" w:cs="Times New Roman"/>
              </w:rPr>
              <w:t>Words that were specifically paired for study in the article, such as studies on priming or word association.</w:t>
            </w:r>
          </w:p>
        </w:tc>
      </w:tr>
      <w:tr w:rsidR="00AA17B6" w:rsidRPr="00A02484" w:rsidTr="00E86732">
        <w:trPr>
          <w:trHeight w:val="20"/>
        </w:trPr>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Words</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320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50.55</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7674664.48 (49139640.06)</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sidRPr="00A02484">
              <w:rPr>
                <w:rFonts w:eastAsia="Times New Roman" w:cs="Times New Roman"/>
              </w:rPr>
              <w:t>10</w:t>
            </w:r>
          </w:p>
        </w:tc>
        <w:tc>
          <w:tcPr>
            <w:tcW w:w="0" w:type="auto"/>
            <w:tcMar>
              <w:top w:w="75" w:type="dxa"/>
              <w:left w:w="75" w:type="dxa"/>
              <w:bottom w:w="75" w:type="dxa"/>
              <w:right w:w="75" w:type="dxa"/>
            </w:tcMar>
            <w:vAlign w:val="center"/>
            <w:hideMark/>
          </w:tcPr>
          <w:p w:rsidR="00AA17B6" w:rsidRPr="00A02484" w:rsidRDefault="00AA17B6" w:rsidP="00E86732">
            <w:pPr>
              <w:jc w:val="center"/>
              <w:rPr>
                <w:rFonts w:eastAsia="Times New Roman" w:cs="Times New Roman"/>
              </w:rPr>
            </w:pPr>
            <w:r>
              <w:rPr>
                <w:rFonts w:eastAsia="Times New Roman" w:cs="Times New Roman"/>
              </w:rPr>
              <w:t>593000000</w:t>
            </w:r>
          </w:p>
        </w:tc>
        <w:tc>
          <w:tcPr>
            <w:tcW w:w="0" w:type="auto"/>
            <w:vAlign w:val="center"/>
          </w:tcPr>
          <w:p w:rsidR="00AA17B6" w:rsidRPr="00A02484" w:rsidRDefault="00AA17B6" w:rsidP="00E86732">
            <w:pPr>
              <w:rPr>
                <w:rFonts w:eastAsia="Times New Roman" w:cs="Times New Roman"/>
              </w:rPr>
            </w:pPr>
            <w:r>
              <w:rPr>
                <w:rFonts w:eastAsia="Times New Roman" w:cs="Times New Roman"/>
              </w:rPr>
              <w:t>A</w:t>
            </w:r>
            <w:r w:rsidRPr="00245B33">
              <w:rPr>
                <w:rFonts w:eastAsia="Times New Roman" w:cs="Times New Roman"/>
              </w:rPr>
              <w:t xml:space="preserve"> distinct meaningful element of speech or writing</w:t>
            </w:r>
            <w:r>
              <w:rPr>
                <w:rFonts w:eastAsia="Times New Roman" w:cs="Times New Roman"/>
              </w:rPr>
              <w:t>.</w:t>
            </w:r>
          </w:p>
        </w:tc>
      </w:tr>
    </w:tbl>
    <w:p w:rsidR="00AA17B6" w:rsidRDefault="00AA17B6" w:rsidP="00AA17B6"/>
    <w:p w:rsidR="00AA17B6" w:rsidRDefault="00AA17B6" w:rsidP="00AA17B6"/>
    <w:p w:rsidR="00AA17B6" w:rsidRDefault="00AA17B6" w:rsidP="00AA17B6">
      <w:r>
        <w:br w:type="page"/>
      </w:r>
    </w:p>
    <w:tbl>
      <w:tblPr>
        <w:tblW w:w="5235" w:type="dxa"/>
        <w:tblInd w:w="93" w:type="dxa"/>
        <w:tblLook w:val="04A0" w:firstRow="1" w:lastRow="0" w:firstColumn="1" w:lastColumn="0" w:noHBand="0" w:noVBand="1"/>
      </w:tblPr>
      <w:tblGrid>
        <w:gridCol w:w="2805"/>
        <w:gridCol w:w="990"/>
        <w:gridCol w:w="1440"/>
      </w:tblGrid>
      <w:tr w:rsidR="00AA17B6" w:rsidRPr="003E77D2" w:rsidTr="00E86732">
        <w:trPr>
          <w:trHeight w:val="317"/>
        </w:trPr>
        <w:tc>
          <w:tcPr>
            <w:tcW w:w="5235" w:type="dxa"/>
            <w:gridSpan w:val="3"/>
            <w:tcBorders>
              <w:top w:val="nil"/>
              <w:left w:val="nil"/>
              <w:bottom w:val="single" w:sz="4" w:space="0" w:color="auto"/>
              <w:right w:val="nil"/>
            </w:tcBorders>
            <w:shd w:val="clear" w:color="auto" w:fill="auto"/>
            <w:vAlign w:val="center"/>
            <w:hideMark/>
          </w:tcPr>
          <w:p w:rsidR="00AA17B6" w:rsidRPr="003E77D2" w:rsidRDefault="00AA17B6" w:rsidP="00E86732">
            <w:pPr>
              <w:rPr>
                <w:rFonts w:eastAsia="Times New Roman" w:cs="Times New Roman"/>
                <w:color w:val="000000"/>
              </w:rPr>
            </w:pPr>
            <w:r>
              <w:rPr>
                <w:rFonts w:eastAsia="Times New Roman" w:cs="Times New Roman"/>
                <w:color w:val="000000"/>
              </w:rPr>
              <w:lastRenderedPageBreak/>
              <w:t>Table 2</w:t>
            </w:r>
            <w:r w:rsidRPr="003E77D2">
              <w:rPr>
                <w:rFonts w:eastAsia="Times New Roman" w:cs="Times New Roman"/>
                <w:color w:val="000000"/>
              </w:rPr>
              <w:t xml:space="preserve">. </w:t>
            </w:r>
            <w:r w:rsidRPr="003E77D2">
              <w:rPr>
                <w:rFonts w:eastAsia="Times New Roman" w:cs="Times New Roman"/>
                <w:i/>
                <w:iCs/>
                <w:color w:val="000000"/>
              </w:rPr>
              <w:t>Frequency Chart of Language Types</w:t>
            </w:r>
          </w:p>
        </w:tc>
      </w:tr>
      <w:tr w:rsidR="00AA17B6" w:rsidRPr="003E77D2" w:rsidTr="00E86732">
        <w:trPr>
          <w:trHeight w:val="317"/>
        </w:trPr>
        <w:tc>
          <w:tcPr>
            <w:tcW w:w="2805" w:type="dxa"/>
            <w:tcBorders>
              <w:top w:val="single" w:sz="4" w:space="0" w:color="auto"/>
              <w:left w:val="nil"/>
              <w:bottom w:val="single" w:sz="4" w:space="0" w:color="auto"/>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Pr>
                <w:rFonts w:eastAsia="Times New Roman" w:cs="Times New Roman"/>
                <w:color w:val="000000"/>
              </w:rPr>
              <w:t>Language</w:t>
            </w:r>
          </w:p>
        </w:tc>
        <w:tc>
          <w:tcPr>
            <w:tcW w:w="990" w:type="dxa"/>
            <w:tcBorders>
              <w:top w:val="single" w:sz="4" w:space="0" w:color="auto"/>
              <w:left w:val="nil"/>
              <w:bottom w:val="single" w:sz="4" w:space="0" w:color="auto"/>
              <w:right w:val="nil"/>
            </w:tcBorders>
            <w:shd w:val="clear" w:color="auto" w:fill="auto"/>
            <w:vAlign w:val="center"/>
            <w:hideMark/>
          </w:tcPr>
          <w:p w:rsidR="00AA17B6" w:rsidRPr="003E77D2" w:rsidRDefault="00AA17B6" w:rsidP="00E86732">
            <w:pPr>
              <w:jc w:val="center"/>
              <w:rPr>
                <w:rFonts w:eastAsia="Times New Roman" w:cs="Times New Roman"/>
                <w:i/>
                <w:iCs/>
                <w:color w:val="000000"/>
              </w:rPr>
            </w:pPr>
            <w:r w:rsidRPr="003E77D2">
              <w:rPr>
                <w:rFonts w:eastAsia="Times New Roman" w:cs="Times New Roman"/>
                <w:i/>
                <w:iCs/>
                <w:color w:val="000000"/>
              </w:rPr>
              <w:t>N</w:t>
            </w:r>
          </w:p>
        </w:tc>
        <w:tc>
          <w:tcPr>
            <w:tcW w:w="1440" w:type="dxa"/>
            <w:tcBorders>
              <w:top w:val="single" w:sz="4" w:space="0" w:color="auto"/>
              <w:left w:val="nil"/>
              <w:bottom w:val="single" w:sz="4" w:space="0" w:color="auto"/>
              <w:right w:val="nil"/>
            </w:tcBorders>
            <w:shd w:val="clear" w:color="auto" w:fill="auto"/>
            <w:vAlign w:val="center"/>
            <w:hideMark/>
          </w:tcPr>
          <w:p w:rsidR="00AA17B6" w:rsidRPr="003E77D2" w:rsidRDefault="00AA17B6" w:rsidP="00E86732">
            <w:pPr>
              <w:jc w:val="center"/>
              <w:rPr>
                <w:rFonts w:eastAsia="Times New Roman" w:cs="Times New Roman"/>
                <w:i/>
                <w:iCs/>
                <w:color w:val="000000"/>
              </w:rPr>
            </w:pPr>
            <w:r w:rsidRPr="003E77D2">
              <w:rPr>
                <w:rFonts w:eastAsia="Times New Roman" w:cs="Times New Roman"/>
                <w:i/>
                <w:iCs/>
                <w:color w:val="000000"/>
              </w:rPr>
              <w:t>Percentage</w:t>
            </w:r>
          </w:p>
        </w:tc>
      </w:tr>
      <w:tr w:rsidR="00AA17B6" w:rsidRPr="003E77D2" w:rsidTr="00E86732">
        <w:trPr>
          <w:trHeight w:val="317"/>
        </w:trPr>
        <w:tc>
          <w:tcPr>
            <w:tcW w:w="2805" w:type="dxa"/>
            <w:tcBorders>
              <w:top w:val="single" w:sz="4" w:space="0" w:color="auto"/>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British English</w:t>
            </w:r>
          </w:p>
        </w:tc>
        <w:tc>
          <w:tcPr>
            <w:tcW w:w="990" w:type="dxa"/>
            <w:tcBorders>
              <w:top w:val="single" w:sz="4" w:space="0" w:color="auto"/>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20</w:t>
            </w:r>
          </w:p>
        </w:tc>
        <w:tc>
          <w:tcPr>
            <w:tcW w:w="1440" w:type="dxa"/>
            <w:tcBorders>
              <w:top w:val="single" w:sz="4" w:space="0" w:color="auto"/>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3.57</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Chinese</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15</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2.67</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Dutch</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10</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1.78</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English</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359</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63.99</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French</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32</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5.7</w:t>
            </w:r>
            <w:r>
              <w:rPr>
                <w:rFonts w:eastAsia="Times New Roman" w:cs="Times New Roman"/>
                <w:color w:val="000000"/>
              </w:rPr>
              <w:t>0</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German</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20</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3.57</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Greek</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5</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0.89</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Italian</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11</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1.96</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Japanese</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10</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1.78</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Multiple</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23</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4.1</w:t>
            </w:r>
            <w:r>
              <w:rPr>
                <w:rFonts w:eastAsia="Times New Roman" w:cs="Times New Roman"/>
                <w:color w:val="000000"/>
              </w:rPr>
              <w:t>0</w:t>
            </w:r>
          </w:p>
        </w:tc>
      </w:tr>
      <w:tr w:rsidR="00AA17B6" w:rsidRPr="003E77D2" w:rsidTr="00E86732">
        <w:trPr>
          <w:trHeight w:val="317"/>
        </w:trPr>
        <w:tc>
          <w:tcPr>
            <w:tcW w:w="2805" w:type="dxa"/>
            <w:tcBorders>
              <w:top w:val="nil"/>
              <w:left w:val="nil"/>
              <w:bottom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Other</w:t>
            </w:r>
          </w:p>
        </w:tc>
        <w:tc>
          <w:tcPr>
            <w:tcW w:w="99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9</w:t>
            </w:r>
          </w:p>
        </w:tc>
        <w:tc>
          <w:tcPr>
            <w:tcW w:w="1440" w:type="dxa"/>
            <w:tcBorders>
              <w:top w:val="nil"/>
              <w:left w:val="nil"/>
              <w:bottom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1.6</w:t>
            </w:r>
            <w:r>
              <w:rPr>
                <w:rFonts w:eastAsia="Times New Roman" w:cs="Times New Roman"/>
                <w:color w:val="000000"/>
              </w:rPr>
              <w:t>0</w:t>
            </w:r>
          </w:p>
        </w:tc>
      </w:tr>
      <w:tr w:rsidR="00AA17B6" w:rsidRPr="003E77D2" w:rsidTr="00E86732">
        <w:trPr>
          <w:trHeight w:val="317"/>
        </w:trPr>
        <w:tc>
          <w:tcPr>
            <w:tcW w:w="2805" w:type="dxa"/>
            <w:tcBorders>
              <w:top w:val="nil"/>
              <w:left w:val="nil"/>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Portuguese</w:t>
            </w:r>
          </w:p>
        </w:tc>
        <w:tc>
          <w:tcPr>
            <w:tcW w:w="990" w:type="dxa"/>
            <w:tcBorders>
              <w:top w:val="nil"/>
              <w:left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10</w:t>
            </w:r>
          </w:p>
        </w:tc>
        <w:tc>
          <w:tcPr>
            <w:tcW w:w="1440" w:type="dxa"/>
            <w:tcBorders>
              <w:top w:val="nil"/>
              <w:left w:val="nil"/>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1.78</w:t>
            </w:r>
          </w:p>
        </w:tc>
      </w:tr>
      <w:tr w:rsidR="00AA17B6" w:rsidRPr="003E77D2" w:rsidTr="00E86732">
        <w:trPr>
          <w:trHeight w:val="317"/>
        </w:trPr>
        <w:tc>
          <w:tcPr>
            <w:tcW w:w="2805" w:type="dxa"/>
            <w:tcBorders>
              <w:top w:val="nil"/>
              <w:left w:val="nil"/>
              <w:bottom w:val="single" w:sz="4" w:space="0" w:color="auto"/>
              <w:right w:val="nil"/>
            </w:tcBorders>
            <w:shd w:val="clear" w:color="auto" w:fill="auto"/>
            <w:vAlign w:val="center"/>
            <w:hideMark/>
          </w:tcPr>
          <w:p w:rsidR="00AA17B6" w:rsidRPr="003E77D2" w:rsidRDefault="00AA17B6" w:rsidP="00E86732">
            <w:pPr>
              <w:rPr>
                <w:rFonts w:eastAsia="Times New Roman" w:cs="Times New Roman"/>
                <w:color w:val="000000"/>
              </w:rPr>
            </w:pPr>
            <w:r w:rsidRPr="003E77D2">
              <w:rPr>
                <w:rFonts w:eastAsia="Times New Roman" w:cs="Times New Roman"/>
                <w:color w:val="000000"/>
              </w:rPr>
              <w:t>Spanish</w:t>
            </w:r>
          </w:p>
        </w:tc>
        <w:tc>
          <w:tcPr>
            <w:tcW w:w="990" w:type="dxa"/>
            <w:tcBorders>
              <w:top w:val="nil"/>
              <w:left w:val="nil"/>
              <w:bottom w:val="single" w:sz="4" w:space="0" w:color="auto"/>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37</w:t>
            </w:r>
          </w:p>
        </w:tc>
        <w:tc>
          <w:tcPr>
            <w:tcW w:w="1440" w:type="dxa"/>
            <w:tcBorders>
              <w:top w:val="nil"/>
              <w:left w:val="nil"/>
              <w:bottom w:val="single" w:sz="4" w:space="0" w:color="auto"/>
              <w:right w:val="nil"/>
            </w:tcBorders>
            <w:shd w:val="clear" w:color="auto" w:fill="auto"/>
            <w:vAlign w:val="center"/>
            <w:hideMark/>
          </w:tcPr>
          <w:p w:rsidR="00AA17B6" w:rsidRPr="003E77D2" w:rsidRDefault="00AA17B6" w:rsidP="00E86732">
            <w:pPr>
              <w:jc w:val="center"/>
              <w:rPr>
                <w:rFonts w:eastAsia="Times New Roman" w:cs="Times New Roman"/>
                <w:color w:val="000000"/>
              </w:rPr>
            </w:pPr>
            <w:r w:rsidRPr="003E77D2">
              <w:rPr>
                <w:rFonts w:eastAsia="Times New Roman" w:cs="Times New Roman"/>
                <w:color w:val="000000"/>
              </w:rPr>
              <w:t>6.6</w:t>
            </w:r>
            <w:r>
              <w:rPr>
                <w:rFonts w:eastAsia="Times New Roman" w:cs="Times New Roman"/>
                <w:color w:val="000000"/>
              </w:rPr>
              <w:t>0</w:t>
            </w:r>
          </w:p>
        </w:tc>
      </w:tr>
    </w:tbl>
    <w:p w:rsidR="00AA17B6" w:rsidRDefault="00AA17B6" w:rsidP="00AA17B6"/>
    <w:p w:rsidR="00AA17B6" w:rsidRPr="002A0CA5" w:rsidRDefault="00AA17B6" w:rsidP="00AA17B6"/>
    <w:p w:rsidR="00AA17B6" w:rsidRDefault="00AA17B6" w:rsidP="00AA17B6">
      <w:r>
        <w:br w:type="page"/>
      </w:r>
    </w:p>
    <w:tbl>
      <w:tblPr>
        <w:tblW w:w="0" w:type="auto"/>
        <w:tblInd w:w="108" w:type="dxa"/>
        <w:tblLayout w:type="fixed"/>
        <w:tblLook w:val="04A0" w:firstRow="1" w:lastRow="0" w:firstColumn="1" w:lastColumn="0" w:noHBand="0" w:noVBand="1"/>
      </w:tblPr>
      <w:tblGrid>
        <w:gridCol w:w="2970"/>
        <w:gridCol w:w="810"/>
        <w:gridCol w:w="900"/>
        <w:gridCol w:w="1530"/>
        <w:gridCol w:w="5784"/>
      </w:tblGrid>
      <w:tr w:rsidR="00AA17B6" w:rsidRPr="002A0CA5" w:rsidTr="00E86732">
        <w:trPr>
          <w:trHeight w:val="317"/>
        </w:trPr>
        <w:tc>
          <w:tcPr>
            <w:tcW w:w="11994" w:type="dxa"/>
            <w:gridSpan w:val="5"/>
            <w:tcBorders>
              <w:top w:val="nil"/>
              <w:left w:val="nil"/>
              <w:bottom w:val="single" w:sz="4" w:space="0" w:color="auto"/>
              <w:right w:val="nil"/>
            </w:tcBorders>
            <w:shd w:val="clear" w:color="auto" w:fill="auto"/>
            <w:vAlign w:val="center"/>
          </w:tcPr>
          <w:p w:rsidR="00AA17B6" w:rsidRPr="002A0CA5" w:rsidRDefault="00AA17B6" w:rsidP="00E86732">
            <w:pPr>
              <w:rPr>
                <w:rFonts w:eastAsia="Times New Roman" w:cs="Times New Roman"/>
                <w:color w:val="000000"/>
              </w:rPr>
            </w:pPr>
            <w:r>
              <w:lastRenderedPageBreak/>
              <w:t xml:space="preserve">Table 3. </w:t>
            </w:r>
            <w:r w:rsidRPr="002A0CA5">
              <w:rPr>
                <w:i/>
              </w:rPr>
              <w:t>Fre</w:t>
            </w:r>
            <w:r>
              <w:rPr>
                <w:i/>
              </w:rPr>
              <w:t>quency and correlation of tags</w:t>
            </w:r>
          </w:p>
        </w:tc>
      </w:tr>
      <w:tr w:rsidR="00AA17B6" w:rsidRPr="002A0CA5" w:rsidTr="00E86732">
        <w:trPr>
          <w:trHeight w:val="317"/>
        </w:trPr>
        <w:tc>
          <w:tcPr>
            <w:tcW w:w="2970" w:type="dxa"/>
            <w:tcBorders>
              <w:top w:val="nil"/>
              <w:left w:val="nil"/>
              <w:bottom w:val="single" w:sz="4" w:space="0" w:color="auto"/>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Stimuli</w:t>
            </w:r>
          </w:p>
        </w:tc>
        <w:tc>
          <w:tcPr>
            <w:tcW w:w="810" w:type="dxa"/>
            <w:tcBorders>
              <w:top w:val="nil"/>
              <w:left w:val="nil"/>
              <w:bottom w:val="single" w:sz="4" w:space="0" w:color="auto"/>
              <w:right w:val="nil"/>
            </w:tcBorders>
            <w:shd w:val="clear" w:color="auto" w:fill="auto"/>
            <w:vAlign w:val="center"/>
            <w:hideMark/>
          </w:tcPr>
          <w:p w:rsidR="00AA17B6" w:rsidRPr="0073561C" w:rsidRDefault="00AA17B6" w:rsidP="00E86732">
            <w:pPr>
              <w:jc w:val="center"/>
              <w:rPr>
                <w:rFonts w:eastAsia="Times New Roman" w:cs="Times New Roman"/>
                <w:i/>
                <w:iCs/>
                <w:color w:val="000000"/>
              </w:rPr>
            </w:pPr>
            <w:r w:rsidRPr="0073561C">
              <w:rPr>
                <w:rFonts w:eastAsia="Times New Roman" w:cs="Times New Roman"/>
                <w:i/>
                <w:iCs/>
                <w:color w:val="000000"/>
              </w:rPr>
              <w:t>N</w:t>
            </w:r>
          </w:p>
        </w:tc>
        <w:tc>
          <w:tcPr>
            <w:tcW w:w="900" w:type="dxa"/>
            <w:tcBorders>
              <w:top w:val="nil"/>
              <w:left w:val="nil"/>
              <w:bottom w:val="single" w:sz="4" w:space="0" w:color="auto"/>
              <w:right w:val="nil"/>
            </w:tcBorders>
            <w:shd w:val="clear" w:color="auto" w:fill="auto"/>
            <w:vAlign w:val="center"/>
            <w:hideMark/>
          </w:tcPr>
          <w:p w:rsidR="00AA17B6" w:rsidRPr="002A0CA5" w:rsidRDefault="00AA17B6" w:rsidP="00E86732">
            <w:pPr>
              <w:jc w:val="center"/>
              <w:rPr>
                <w:rFonts w:eastAsia="Times New Roman" w:cs="Times New Roman"/>
                <w:iCs/>
                <w:color w:val="000000"/>
              </w:rPr>
            </w:pPr>
            <w:r>
              <w:rPr>
                <w:rFonts w:eastAsia="Times New Roman" w:cs="Times New Roman"/>
                <w:iCs/>
                <w:color w:val="000000"/>
              </w:rPr>
              <w:t>%</w:t>
            </w:r>
          </w:p>
        </w:tc>
        <w:tc>
          <w:tcPr>
            <w:tcW w:w="1530" w:type="dxa"/>
            <w:tcBorders>
              <w:top w:val="nil"/>
              <w:left w:val="nil"/>
              <w:bottom w:val="single" w:sz="4" w:space="0" w:color="auto"/>
              <w:right w:val="nil"/>
            </w:tcBorders>
            <w:vAlign w:val="center"/>
          </w:tcPr>
          <w:p w:rsidR="00AA17B6" w:rsidRPr="0073561C" w:rsidRDefault="00AA17B6" w:rsidP="00E86732">
            <w:pPr>
              <w:jc w:val="center"/>
              <w:rPr>
                <w:rFonts w:eastAsia="Times New Roman" w:cs="Times New Roman"/>
                <w:color w:val="000000"/>
              </w:rPr>
            </w:pPr>
            <w:r>
              <w:rPr>
                <w:rFonts w:eastAsia="Times New Roman" w:cs="Times New Roman"/>
                <w:i/>
                <w:color w:val="000000"/>
              </w:rPr>
              <w:t xml:space="preserve">r </w:t>
            </w:r>
            <w:r>
              <w:rPr>
                <w:rFonts w:eastAsia="Times New Roman" w:cs="Times New Roman"/>
                <w:color w:val="000000"/>
              </w:rPr>
              <w:t>With Year</w:t>
            </w:r>
          </w:p>
        </w:tc>
        <w:tc>
          <w:tcPr>
            <w:tcW w:w="5784" w:type="dxa"/>
            <w:tcBorders>
              <w:top w:val="nil"/>
              <w:left w:val="nil"/>
              <w:bottom w:val="single" w:sz="4" w:space="0" w:color="auto"/>
              <w:right w:val="nil"/>
            </w:tcBorders>
            <w:shd w:val="clear" w:color="auto" w:fill="auto"/>
            <w:noWrap/>
            <w:vAlign w:val="center"/>
          </w:tcPr>
          <w:p w:rsidR="00AA17B6" w:rsidRPr="002A0CA5" w:rsidRDefault="00AA17B6" w:rsidP="00E86732">
            <w:pPr>
              <w:jc w:val="center"/>
              <w:rPr>
                <w:rFonts w:eastAsia="Times New Roman" w:cs="Times New Roman"/>
                <w:color w:val="000000"/>
              </w:rPr>
            </w:pPr>
            <w:r>
              <w:rPr>
                <w:rFonts w:eastAsia="Times New Roman" w:cs="Times New Roman"/>
                <w:color w:val="000000"/>
              </w:rPr>
              <w:t>Description</w:t>
            </w:r>
          </w:p>
        </w:tc>
      </w:tr>
      <w:tr w:rsidR="00AA17B6" w:rsidRPr="002A0CA5" w:rsidTr="00E86732">
        <w:trPr>
          <w:trHeight w:val="317"/>
        </w:trPr>
        <w:tc>
          <w:tcPr>
            <w:tcW w:w="2970" w:type="dxa"/>
            <w:tcBorders>
              <w:top w:val="single" w:sz="4" w:space="0" w:color="auto"/>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Age of Acquisition</w:t>
            </w:r>
          </w:p>
        </w:tc>
        <w:tc>
          <w:tcPr>
            <w:tcW w:w="810" w:type="dxa"/>
            <w:tcBorders>
              <w:top w:val="single" w:sz="4" w:space="0" w:color="auto"/>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75</w:t>
            </w:r>
          </w:p>
        </w:tc>
        <w:tc>
          <w:tcPr>
            <w:tcW w:w="900" w:type="dxa"/>
            <w:tcBorders>
              <w:top w:val="single" w:sz="4" w:space="0" w:color="auto"/>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13.37</w:t>
            </w:r>
          </w:p>
        </w:tc>
        <w:tc>
          <w:tcPr>
            <w:tcW w:w="1530" w:type="dxa"/>
            <w:tcBorders>
              <w:top w:val="single" w:sz="4" w:space="0" w:color="auto"/>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0.2</w:t>
            </w:r>
            <w:r>
              <w:rPr>
                <w:rFonts w:eastAsia="Times New Roman" w:cs="Times New Roman"/>
                <w:color w:val="000000"/>
              </w:rPr>
              <w:t>1</w:t>
            </w:r>
          </w:p>
        </w:tc>
        <w:tc>
          <w:tcPr>
            <w:tcW w:w="5784" w:type="dxa"/>
            <w:tcBorders>
              <w:top w:val="single" w:sz="4" w:space="0" w:color="auto"/>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Estimated age of first learning for a concept.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Ambiguity/Word Meaning</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30</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5.35</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-0.01</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ambiguity for a concept or information about different word meanings (i.e. number of meanings).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Arousal</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29</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5.17</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strength of response to a concept.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Association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81</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14.44</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w:t>
            </w:r>
            <w:r>
              <w:rPr>
                <w:rFonts w:eastAsia="Times New Roman" w:cs="Times New Roman"/>
                <w:color w:val="000000"/>
              </w:rPr>
              <w:t>30</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relationship between concepts that are used together, often in free association format (i.e. the first word that pops to mind after a cue word has been listed).</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Category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40</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7.13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-0.02</w:t>
            </w:r>
          </w:p>
        </w:tc>
        <w:tc>
          <w:tcPr>
            <w:tcW w:w="5784" w:type="dxa"/>
            <w:tcBorders>
              <w:top w:val="nil"/>
              <w:left w:val="nil"/>
              <w:bottom w:val="nil"/>
              <w:right w:val="nil"/>
            </w:tcBorders>
            <w:shd w:val="clear" w:color="auto" w:fill="auto"/>
            <w:vAlign w:val="center"/>
          </w:tcPr>
          <w:p w:rsidR="00AA17B6" w:rsidRPr="002E140E" w:rsidRDefault="00AA17B6" w:rsidP="00E86732">
            <w:pPr>
              <w:rPr>
                <w:rFonts w:eastAsia="Times New Roman" w:cs="Times New Roman"/>
                <w:color w:val="000000"/>
              </w:rPr>
            </w:pPr>
            <w:r>
              <w:rPr>
                <w:rFonts w:eastAsia="Times New Roman" w:cs="Times New Roman"/>
                <w:color w:val="000000"/>
              </w:rPr>
              <w:t xml:space="preserve">Information related to lists of words all related to one cue word, such as </w:t>
            </w:r>
            <w:r>
              <w:rPr>
                <w:rFonts w:eastAsia="Times New Roman" w:cs="Times New Roman"/>
                <w:i/>
                <w:color w:val="000000"/>
              </w:rPr>
              <w:t>bird,</w:t>
            </w:r>
            <w:r>
              <w:rPr>
                <w:rFonts w:eastAsia="Times New Roman" w:cs="Times New Roman"/>
                <w:color w:val="000000"/>
              </w:rPr>
              <w:t xml:space="preserve"> </w:t>
            </w:r>
            <w:r>
              <w:rPr>
                <w:rFonts w:eastAsia="Times New Roman" w:cs="Times New Roman"/>
                <w:i/>
                <w:color w:val="000000"/>
              </w:rPr>
              <w:t>plant</w:t>
            </w:r>
            <w:r>
              <w:rPr>
                <w:rFonts w:eastAsia="Times New Roman" w:cs="Times New Roman"/>
                <w:color w:val="000000"/>
              </w:rPr>
              <w:t xml:space="preserve">, </w:t>
            </w:r>
            <w:r>
              <w:rPr>
                <w:rFonts w:eastAsia="Times New Roman" w:cs="Times New Roman"/>
                <w:i/>
                <w:color w:val="000000"/>
              </w:rPr>
              <w:t>animal</w:t>
            </w:r>
            <w:r>
              <w:rPr>
                <w:rFonts w:eastAsia="Times New Roman" w:cs="Times New Roman"/>
                <w:color w:val="000000"/>
              </w:rPr>
              <w: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Cloze Probabilities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w:t>
            </w:r>
            <w:r>
              <w:rPr>
                <w:rFonts w:eastAsia="Times New Roman" w:cs="Times New Roman"/>
                <w:color w:val="000000"/>
              </w:rPr>
              <w:t>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probability of an individual word completing a specific spot in a sentence.</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Complexity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2.5</w:t>
            </w:r>
            <w:r>
              <w:rPr>
                <w:rFonts w:eastAsia="Times New Roman" w:cs="Times New Roman"/>
                <w:color w:val="000000"/>
              </w:rPr>
              <w:t>0</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intricacy or complicatedness of a concept.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Concreteness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55</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9.8</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w:t>
            </w:r>
            <w:r>
              <w:rPr>
                <w:rFonts w:eastAsia="Times New Roman" w:cs="Times New Roman"/>
                <w:color w:val="000000"/>
              </w:rPr>
              <w:t>3</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non-abstractness of a concept, sometimes described as how touchable a concept is.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Confusion Matrices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18</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3.21</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Probabilities of distinctiveness between pairs of concepts, or the likelihood those two concepts will be confused with each other (usually letters).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Danger</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0.18</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dangerous, scary a concept seemed.</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Distinctiveness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7</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1.25</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different, unique a concept seemed.</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Dominance</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26</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4.63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important or powerful a concept seemed.</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Ease of Learning</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difficult a concept was to remember.</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Familiarity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97</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17.29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well known a concept seemed.</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Frequency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190</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33.87</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The rates of occurrence for concepts.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Grapheme-Phoneme Correspondence</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3.03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relationship between written and spoken symbols.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Identification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11</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1.96</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likelihood of remembering concepts.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 xml:space="preserve">Identification - Lexical </w:t>
            </w:r>
            <w:r w:rsidRPr="002A0CA5">
              <w:rPr>
                <w:rFonts w:eastAsia="Times New Roman" w:cs="Times New Roman"/>
                <w:color w:val="000000"/>
              </w:rPr>
              <w:lastRenderedPageBreak/>
              <w:t>Decision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lastRenderedPageBreak/>
              <w:t>7</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1.25</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 xml:space="preserve">Participant response times to real and </w:t>
            </w:r>
            <w:proofErr w:type="spellStart"/>
            <w:r>
              <w:rPr>
                <w:rFonts w:eastAsia="Times New Roman" w:cs="Times New Roman"/>
                <w:color w:val="000000"/>
              </w:rPr>
              <w:t>pseudowords</w:t>
            </w:r>
            <w:proofErr w:type="spellEnd"/>
            <w:r>
              <w:rPr>
                <w:rFonts w:eastAsia="Times New Roman" w:cs="Times New Roman"/>
                <w:color w:val="000000"/>
              </w:rPr>
              <w:t xml:space="preserve"> in a </w:t>
            </w:r>
            <w:r>
              <w:rPr>
                <w:rFonts w:eastAsia="Times New Roman" w:cs="Times New Roman"/>
                <w:color w:val="000000"/>
              </w:rPr>
              <w:lastRenderedPageBreak/>
              <w:t>yes/no decision task.</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lastRenderedPageBreak/>
              <w:t>Identification - Naming</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32</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5.7</w:t>
            </w:r>
            <w:r>
              <w:rPr>
                <w:rFonts w:eastAsia="Times New Roman" w:cs="Times New Roman"/>
                <w:color w:val="000000"/>
              </w:rPr>
              <w:t>0</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0.14</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 xml:space="preserve">Participant response times to reading aloud real and </w:t>
            </w:r>
            <w:proofErr w:type="spellStart"/>
            <w:r>
              <w:rPr>
                <w:rFonts w:eastAsia="Times New Roman" w:cs="Times New Roman"/>
                <w:color w:val="000000"/>
              </w:rPr>
              <w:t>pseudowords</w:t>
            </w:r>
            <w:proofErr w:type="spellEnd"/>
            <w:r>
              <w:rPr>
                <w:rFonts w:eastAsia="Times New Roman" w:cs="Times New Roman"/>
                <w:color w:val="000000"/>
              </w:rPr>
              <w: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Image Agreement</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2.5</w:t>
            </w:r>
            <w:r>
              <w:rPr>
                <w:rFonts w:eastAsia="Times New Roman" w:cs="Times New Roman"/>
                <w:color w:val="000000"/>
              </w:rPr>
              <w:t>0</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similarity between images.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Image Variability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complexity of images.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Imagery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5.35</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 xml:space="preserve">Estimates of how easy or difficult a mental image is to create (situation based), older term related to </w:t>
            </w:r>
            <w:proofErr w:type="spellStart"/>
            <w:r>
              <w:rPr>
                <w:rFonts w:eastAsia="Times New Roman" w:cs="Times New Roman"/>
                <w:color w:val="000000"/>
              </w:rPr>
              <w:t>imageability</w:t>
            </w:r>
            <w:proofErr w:type="spellEnd"/>
            <w:r>
              <w:rPr>
                <w:rFonts w:eastAsia="Times New Roman" w:cs="Times New Roman"/>
                <w:color w:val="000000"/>
              </w:rPr>
              <w: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proofErr w:type="spellStart"/>
            <w:r w:rsidRPr="002A0CA5">
              <w:rPr>
                <w:rFonts w:eastAsia="Times New Roman" w:cs="Times New Roman"/>
                <w:color w:val="000000"/>
              </w:rPr>
              <w:t>Imageability</w:t>
            </w:r>
            <w:proofErr w:type="spellEnd"/>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49</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8.73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easy or difficulty a concept is to imagine</w:t>
            </w:r>
            <w:r>
              <w:rPr>
                <w:rFonts w:ascii="Arial" w:hAnsi="Arial" w:cs="Arial"/>
                <w:color w:val="343434"/>
                <w:sz w:val="26"/>
                <w:szCs w:val="26"/>
              </w:rPr>
              <w: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Intensity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0.36</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 xml:space="preserve">Estimates of the strength of a concept or how intense the concept seems. </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Letters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46</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8.2</w:t>
            </w:r>
            <w:r>
              <w:rPr>
                <w:rFonts w:eastAsia="Times New Roman" w:cs="Times New Roman"/>
                <w:color w:val="000000"/>
              </w:rPr>
              <w:t>0</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0.11</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Alphabetic characters.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Meaningfulness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36</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6.42</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 xml:space="preserve">Estimates of how meaningful or significant a concept seems. </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Modality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0.71</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different ways or modes that something can be experiences (i.e. perceptual, tactile).</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Morphology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8</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1.43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structure of a concept’s morphemes.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Name Agreement</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28</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4.99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similarity between concepts.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Orthographic Neighborhood</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40</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7.13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w:t>
            </w:r>
            <w:r>
              <w:rPr>
                <w:rFonts w:eastAsia="Times New Roman" w:cs="Times New Roman"/>
                <w:color w:val="000000"/>
              </w:rPr>
              <w:t>7</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The number of concepts that differ by one letter.</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Part of Speech</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41</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7.31</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0.11</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Type of speech for a concept (i.e. verbs, nouns).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Phonemes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35</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6.24</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rPr>
              <w:t>A basic unit of sound in a language wherein changes bring changes to a word’s meaning.</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Phonological Neighborhood</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26</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4.63</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number of concepts that differ by one phoneme.</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Priming</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0.71</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advantage in processing a concept receives when shown together with a related concept.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Pronunciation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16</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2.85</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way in which a concept is spoken.</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Pr>
                <w:rFonts w:eastAsia="Times New Roman" w:cs="Times New Roman"/>
                <w:color w:val="000000"/>
              </w:rPr>
              <w:t>Response</w:t>
            </w:r>
            <w:r w:rsidRPr="002A0CA5">
              <w:rPr>
                <w:rFonts w:eastAsia="Times New Roman" w:cs="Times New Roman"/>
                <w:color w:val="000000"/>
              </w:rPr>
              <w:t xml:space="preserve"> Times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52</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9.27</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The amount of time required to respond to a concept.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Recall</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0.36</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likelihood of remembering a concept from memory.</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Recognition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12</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2.14</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likelihood of recognizing (remembering) a concept from memory.</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lastRenderedPageBreak/>
              <w:t>Rime</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Concepts that have corresponding sounds.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Segmentation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0.18</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The separation of concepts into parts.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Semantics</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74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13.19</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relationships between word pairs based on definition and meaning.</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Sensory/Motor</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23</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4.1</w:t>
            </w:r>
            <w:r>
              <w:rPr>
                <w:rFonts w:eastAsia="Times New Roman" w:cs="Times New Roman"/>
                <w:color w:val="000000"/>
              </w:rPr>
              <w:t>0</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Studies that used different sensory mechanisms (tactile or visually presented) or had ratings of actions/animation of concepts.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Sentence Completion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6</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1.07</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common conceptions that would complete a blank in sentence.</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Similarity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13</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2.32</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Pr>
                <w:rFonts w:eastAsia="Times New Roman" w:cs="Times New Roman"/>
                <w:color w:val="000000"/>
              </w:rPr>
              <w:t>NA</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Estimations of the likeness or sameness between two concepts.</w:t>
            </w:r>
          </w:p>
        </w:tc>
      </w:tr>
      <w:tr w:rsidR="00AA17B6" w:rsidRPr="002A0CA5" w:rsidTr="00E86732">
        <w:trPr>
          <w:trHeight w:val="317"/>
        </w:trPr>
        <w:tc>
          <w:tcPr>
            <w:tcW w:w="2970"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sidRPr="002A0CA5">
              <w:rPr>
                <w:rFonts w:eastAsia="Times New Roman" w:cs="Times New Roman"/>
                <w:color w:val="000000"/>
              </w:rPr>
              <w:t>Syllables</w:t>
            </w:r>
          </w:p>
        </w:tc>
        <w:tc>
          <w:tcPr>
            <w:tcW w:w="810" w:type="dxa"/>
            <w:tcBorders>
              <w:top w:val="nil"/>
              <w:left w:val="nil"/>
              <w:bottom w:val="nil"/>
              <w:right w:val="nil"/>
            </w:tcBorders>
            <w:shd w:val="clear" w:color="auto" w:fill="auto"/>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35</w:t>
            </w:r>
          </w:p>
        </w:tc>
        <w:tc>
          <w:tcPr>
            <w:tcW w:w="900" w:type="dxa"/>
            <w:tcBorders>
              <w:top w:val="nil"/>
              <w:left w:val="nil"/>
              <w:bottom w:val="nil"/>
              <w:right w:val="nil"/>
            </w:tcBorders>
            <w:shd w:val="clear" w:color="auto" w:fill="auto"/>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6.24</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Pr>
                <w:rFonts w:eastAsia="Times New Roman" w:cs="Times New Roman"/>
                <w:color w:val="000000"/>
              </w:rPr>
              <w:t>0.17</w:t>
            </w:r>
          </w:p>
        </w:tc>
        <w:tc>
          <w:tcPr>
            <w:tcW w:w="5784" w:type="dxa"/>
            <w:tcBorders>
              <w:top w:val="nil"/>
              <w:left w:val="nil"/>
              <w:bottom w:val="nil"/>
              <w:right w:val="nil"/>
            </w:tcBorders>
            <w:shd w:val="clear" w:color="auto" w:fill="auto"/>
            <w:vAlign w:val="center"/>
          </w:tcPr>
          <w:p w:rsidR="00AA17B6" w:rsidRPr="002A0CA5" w:rsidRDefault="00AA17B6" w:rsidP="00E86732">
            <w:pPr>
              <w:rPr>
                <w:rFonts w:eastAsia="Times New Roman" w:cs="Times New Roman"/>
                <w:color w:val="000000"/>
              </w:rPr>
            </w:pPr>
            <w:r>
              <w:rPr>
                <w:rFonts w:eastAsia="Times New Roman" w:cs="Times New Roman"/>
              </w:rPr>
              <w:t xml:space="preserve">A unit of pronunciation with at least one vowel, </w:t>
            </w:r>
            <w:proofErr w:type="spellStart"/>
            <w:r>
              <w:rPr>
                <w:rFonts w:eastAsia="Times New Roman" w:cs="Times New Roman"/>
              </w:rPr>
              <w:t>dipthong</w:t>
            </w:r>
            <w:proofErr w:type="spellEnd"/>
            <w:r>
              <w:rPr>
                <w:rFonts w:eastAsia="Times New Roman" w:cs="Times New Roman"/>
              </w:rPr>
              <w:t>, or consonant.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Typicality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20</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3.57</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how common or normal a feature is for a concept.</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Valence/Emotion</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59</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10.52</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Pr>
                <w:rFonts w:eastAsia="Times New Roman" w:cs="Times New Roman"/>
                <w:color w:val="000000"/>
              </w:rPr>
              <w:t>0.12</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strength of emotions or feelings for concepts.</w:t>
            </w:r>
          </w:p>
        </w:tc>
      </w:tr>
      <w:tr w:rsidR="00AA17B6" w:rsidRPr="002A0CA5" w:rsidTr="00E86732">
        <w:trPr>
          <w:trHeight w:val="317"/>
        </w:trPr>
        <w:tc>
          <w:tcPr>
            <w:tcW w:w="2970" w:type="dxa"/>
            <w:tcBorders>
              <w:top w:val="nil"/>
              <w:left w:val="nil"/>
              <w:bottom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Visual Complexity</w:t>
            </w:r>
          </w:p>
        </w:tc>
        <w:tc>
          <w:tcPr>
            <w:tcW w:w="81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24</w:t>
            </w:r>
          </w:p>
        </w:tc>
        <w:tc>
          <w:tcPr>
            <w:tcW w:w="900" w:type="dxa"/>
            <w:tcBorders>
              <w:top w:val="nil"/>
              <w:left w:val="nil"/>
              <w:bottom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4.28</w:t>
            </w:r>
          </w:p>
        </w:tc>
        <w:tc>
          <w:tcPr>
            <w:tcW w:w="1530" w:type="dxa"/>
            <w:tcBorders>
              <w:top w:val="nil"/>
              <w:left w:val="nil"/>
              <w:bottom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the intricacy or complicatedness of a picture.</w:t>
            </w:r>
          </w:p>
        </w:tc>
      </w:tr>
      <w:tr w:rsidR="00AA17B6" w:rsidRPr="002A0CA5" w:rsidTr="00E86732">
        <w:trPr>
          <w:trHeight w:val="317"/>
        </w:trPr>
        <w:tc>
          <w:tcPr>
            <w:tcW w:w="2970" w:type="dxa"/>
            <w:tcBorders>
              <w:top w:val="nil"/>
              <w:left w:val="nil"/>
              <w:right w:val="nil"/>
            </w:tcBorders>
            <w:shd w:val="clear" w:color="auto" w:fill="auto"/>
            <w:vAlign w:val="center"/>
            <w:hideMark/>
          </w:tcPr>
          <w:p w:rsidR="00AA17B6" w:rsidRPr="002A0CA5" w:rsidRDefault="00AA17B6" w:rsidP="00E86732">
            <w:pPr>
              <w:rPr>
                <w:rFonts w:eastAsia="Times New Roman" w:cs="Times New Roman"/>
                <w:color w:val="000000"/>
              </w:rPr>
            </w:pPr>
            <w:r w:rsidRPr="002A0CA5">
              <w:rPr>
                <w:rFonts w:eastAsia="Times New Roman" w:cs="Times New Roman"/>
                <w:color w:val="000000"/>
              </w:rPr>
              <w:t>Word Completion</w:t>
            </w:r>
          </w:p>
        </w:tc>
        <w:tc>
          <w:tcPr>
            <w:tcW w:w="810" w:type="dxa"/>
            <w:tcBorders>
              <w:top w:val="nil"/>
              <w:left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9</w:t>
            </w:r>
          </w:p>
        </w:tc>
        <w:tc>
          <w:tcPr>
            <w:tcW w:w="900" w:type="dxa"/>
            <w:tcBorders>
              <w:top w:val="nil"/>
              <w:left w:val="nil"/>
              <w:right w:val="nil"/>
            </w:tcBorders>
            <w:shd w:val="clear" w:color="auto" w:fill="auto"/>
            <w:vAlign w:val="center"/>
            <w:hideMark/>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1.6</w:t>
            </w:r>
            <w:r>
              <w:rPr>
                <w:rFonts w:eastAsia="Times New Roman" w:cs="Times New Roman"/>
                <w:color w:val="000000"/>
              </w:rPr>
              <w:t>0</w:t>
            </w:r>
          </w:p>
        </w:tc>
        <w:tc>
          <w:tcPr>
            <w:tcW w:w="1530" w:type="dxa"/>
            <w:tcBorders>
              <w:top w:val="nil"/>
              <w:left w:val="nil"/>
              <w:right w:val="nil"/>
            </w:tcBorders>
            <w:vAlign w:val="center"/>
          </w:tcPr>
          <w:p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right w:val="nil"/>
            </w:tcBorders>
            <w:shd w:val="clear" w:color="auto" w:fill="auto"/>
            <w:noWrap/>
            <w:vAlign w:val="center"/>
          </w:tcPr>
          <w:p w:rsidR="00AA17B6" w:rsidRPr="002A0CA5" w:rsidRDefault="00AA17B6" w:rsidP="00E86732">
            <w:pPr>
              <w:rPr>
                <w:rFonts w:eastAsia="Times New Roman" w:cs="Times New Roman"/>
                <w:color w:val="000000"/>
              </w:rPr>
            </w:pPr>
            <w:r>
              <w:rPr>
                <w:rFonts w:eastAsia="Times New Roman" w:cs="Times New Roman"/>
                <w:color w:val="000000"/>
              </w:rPr>
              <w:t>Estimates of likelihoods of letter combinations that would complete a word.</w:t>
            </w:r>
          </w:p>
        </w:tc>
      </w:tr>
      <w:tr w:rsidR="00AA17B6" w:rsidRPr="002A0CA5" w:rsidTr="00E86732">
        <w:trPr>
          <w:trHeight w:val="351"/>
        </w:trPr>
        <w:tc>
          <w:tcPr>
            <w:tcW w:w="11994" w:type="dxa"/>
            <w:gridSpan w:val="5"/>
            <w:tcBorders>
              <w:top w:val="single" w:sz="4" w:space="0" w:color="auto"/>
              <w:left w:val="nil"/>
              <w:bottom w:val="nil"/>
              <w:right w:val="nil"/>
            </w:tcBorders>
            <w:shd w:val="clear" w:color="auto" w:fill="auto"/>
            <w:vAlign w:val="center"/>
          </w:tcPr>
          <w:p w:rsidR="00AA17B6" w:rsidRPr="002A0CA5" w:rsidRDefault="00AA17B6" w:rsidP="00E86732">
            <w:pPr>
              <w:spacing w:line="480" w:lineRule="auto"/>
              <w:rPr>
                <w:rFonts w:cs="Times New Roman"/>
              </w:rPr>
            </w:pPr>
            <w:r w:rsidRPr="002A0CA5">
              <w:rPr>
                <w:rFonts w:cs="Times New Roman"/>
                <w:i/>
              </w:rPr>
              <w:t>Note.</w:t>
            </w:r>
            <w:r w:rsidRPr="002A0CA5">
              <w:rPr>
                <w:rFonts w:cs="Times New Roman"/>
              </w:rPr>
              <w:t xml:space="preserve"> Only tags with 30 or more occurrences have correlation calculations.</w:t>
            </w:r>
          </w:p>
        </w:tc>
      </w:tr>
    </w:tbl>
    <w:p w:rsidR="00AA17B6" w:rsidRDefault="00AA17B6" w:rsidP="00AA17B6"/>
    <w:p w:rsidR="00AA17B6" w:rsidRDefault="00AA17B6" w:rsidP="00AA17B6">
      <w:pPr>
        <w:spacing w:line="480" w:lineRule="auto"/>
      </w:pPr>
      <w:r>
        <w:br w:type="page"/>
      </w:r>
    </w:p>
    <w:p w:rsidR="00AA17B6" w:rsidRDefault="00AA17B6" w:rsidP="00AA17B6">
      <w:r>
        <w:rPr>
          <w:noProof/>
        </w:rPr>
        <w:lastRenderedPageBreak/>
        <w:drawing>
          <wp:inline distT="0" distB="0" distL="0" distR="0">
            <wp:extent cx="5943600" cy="290601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906018"/>
                    </a:xfrm>
                    <a:prstGeom prst="rect">
                      <a:avLst/>
                    </a:prstGeom>
                    <a:noFill/>
                    <a:ln>
                      <a:noFill/>
                    </a:ln>
                  </pic:spPr>
                </pic:pic>
              </a:graphicData>
            </a:graphic>
          </wp:inline>
        </w:drawing>
      </w:r>
    </w:p>
    <w:p w:rsidR="00AA17B6" w:rsidRPr="004077A1" w:rsidRDefault="00AA17B6" w:rsidP="00AA17B6">
      <w:r>
        <w:rPr>
          <w:i/>
        </w:rPr>
        <w:t xml:space="preserve">Figure 1. </w:t>
      </w:r>
      <w:proofErr w:type="gramStart"/>
      <w:r>
        <w:t>The layout of the LAB web portal, which can be found by clicking on the Norms link in the menu bar.</w:t>
      </w:r>
      <w:proofErr w:type="gramEnd"/>
    </w:p>
    <w:p w:rsidR="00AA17B6" w:rsidRDefault="00AA17B6" w:rsidP="00AA17B6"/>
    <w:p w:rsidR="00AA17B6" w:rsidRDefault="00AA17B6" w:rsidP="00AA17B6"/>
    <w:p w:rsidR="00AA17B6" w:rsidRDefault="00AA17B6" w:rsidP="00AA17B6"/>
    <w:p w:rsidR="00AA17B6" w:rsidRDefault="00AA17B6" w:rsidP="00AA17B6">
      <w:pPr>
        <w:rPr>
          <w:i/>
        </w:rPr>
      </w:pPr>
    </w:p>
    <w:p w:rsidR="00AA17B6" w:rsidRDefault="00AA17B6" w:rsidP="00AA17B6">
      <w:pPr>
        <w:rPr>
          <w:i/>
        </w:rPr>
      </w:pPr>
    </w:p>
    <w:p w:rsidR="00AA17B6" w:rsidRDefault="00AA17B6" w:rsidP="00AA17B6">
      <w:pPr>
        <w:rPr>
          <w:i/>
        </w:rPr>
      </w:pPr>
      <w:r>
        <w:rPr>
          <w:noProof/>
        </w:rPr>
        <w:lastRenderedPageBreak/>
        <w:drawing>
          <wp:inline distT="0" distB="0" distL="0" distR="0">
            <wp:extent cx="6252633" cy="37515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A17B6" w:rsidRDefault="00AA17B6" w:rsidP="00AA17B6">
      <w:r>
        <w:rPr>
          <w:i/>
        </w:rPr>
        <w:t xml:space="preserve">Figure 2. </w:t>
      </w:r>
      <w:r>
        <w:t>Number of publications plotted in half decade intervals.</w:t>
      </w:r>
    </w:p>
    <w:p w:rsidR="00AA17B6" w:rsidRDefault="00AA17B6" w:rsidP="00AA17B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5616"/>
      </w:tblGrid>
      <w:tr w:rsidR="00AA17B6" w:rsidTr="00E86732">
        <w:tc>
          <w:tcPr>
            <w:tcW w:w="4788" w:type="dxa"/>
          </w:tcPr>
          <w:p w:rsidR="00AA17B6" w:rsidRDefault="00AA17B6" w:rsidP="00E86732">
            <w:pPr>
              <w:widowControl w:val="0"/>
              <w:autoSpaceDE w:val="0"/>
              <w:autoSpaceDN w:val="0"/>
              <w:adjustRightInd w:val="0"/>
              <w:rPr>
                <w:rFonts w:cs="Times New Roman"/>
              </w:rPr>
            </w:pPr>
            <w:r>
              <w:rPr>
                <w:rFonts w:cs="Times New Roman"/>
                <w:noProof/>
              </w:rPr>
              <w:lastRenderedPageBreak/>
              <w:drawing>
                <wp:inline distT="0" distB="0" distL="0" distR="0">
                  <wp:extent cx="3429000" cy="2743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AA17B6" w:rsidRDefault="00AA17B6" w:rsidP="00E86732">
            <w:pPr>
              <w:widowControl w:val="0"/>
              <w:autoSpaceDE w:val="0"/>
              <w:autoSpaceDN w:val="0"/>
              <w:adjustRightInd w:val="0"/>
              <w:rPr>
                <w:rFonts w:cs="Times New Roman"/>
              </w:rPr>
            </w:pPr>
          </w:p>
          <w:p w:rsidR="00AA17B6" w:rsidRDefault="00AA17B6" w:rsidP="00E86732">
            <w:pPr>
              <w:widowControl w:val="0"/>
              <w:autoSpaceDE w:val="0"/>
              <w:autoSpaceDN w:val="0"/>
              <w:adjustRightInd w:val="0"/>
              <w:spacing w:line="400" w:lineRule="atLeast"/>
              <w:rPr>
                <w:rFonts w:cs="Times New Roman"/>
              </w:rPr>
            </w:pPr>
          </w:p>
          <w:p w:rsidR="00AA17B6" w:rsidRDefault="00AA17B6" w:rsidP="00E86732"/>
        </w:tc>
        <w:tc>
          <w:tcPr>
            <w:tcW w:w="4788" w:type="dxa"/>
          </w:tcPr>
          <w:p w:rsidR="00AA17B6" w:rsidRDefault="00AA17B6" w:rsidP="00E86732">
            <w:pPr>
              <w:widowControl w:val="0"/>
              <w:autoSpaceDE w:val="0"/>
              <w:autoSpaceDN w:val="0"/>
              <w:adjustRightInd w:val="0"/>
              <w:rPr>
                <w:rFonts w:cs="Times New Roman"/>
              </w:rPr>
            </w:pPr>
            <w:r>
              <w:rPr>
                <w:rFonts w:cs="Times New Roman"/>
                <w:noProof/>
              </w:rPr>
              <w:drawing>
                <wp:inline distT="0" distB="0" distL="0" distR="0">
                  <wp:extent cx="3429000" cy="27432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AA17B6" w:rsidRDefault="00AA17B6" w:rsidP="00E86732">
            <w:pPr>
              <w:widowControl w:val="0"/>
              <w:autoSpaceDE w:val="0"/>
              <w:autoSpaceDN w:val="0"/>
              <w:adjustRightInd w:val="0"/>
              <w:rPr>
                <w:rFonts w:cs="Times New Roman"/>
              </w:rPr>
            </w:pPr>
          </w:p>
          <w:p w:rsidR="00AA17B6" w:rsidRDefault="00AA17B6" w:rsidP="00E86732">
            <w:pPr>
              <w:widowControl w:val="0"/>
              <w:autoSpaceDE w:val="0"/>
              <w:autoSpaceDN w:val="0"/>
              <w:adjustRightInd w:val="0"/>
              <w:spacing w:line="400" w:lineRule="atLeast"/>
              <w:rPr>
                <w:rFonts w:cs="Times New Roman"/>
              </w:rPr>
            </w:pPr>
          </w:p>
          <w:p w:rsidR="00AA17B6" w:rsidRDefault="00AA17B6" w:rsidP="00E86732"/>
        </w:tc>
      </w:tr>
      <w:tr w:rsidR="00AA17B6" w:rsidTr="00E86732">
        <w:tc>
          <w:tcPr>
            <w:tcW w:w="4788" w:type="dxa"/>
          </w:tcPr>
          <w:p w:rsidR="00AA17B6" w:rsidRDefault="00AA17B6" w:rsidP="00E86732">
            <w:pPr>
              <w:widowControl w:val="0"/>
              <w:autoSpaceDE w:val="0"/>
              <w:autoSpaceDN w:val="0"/>
              <w:adjustRightInd w:val="0"/>
              <w:rPr>
                <w:rFonts w:cs="Times New Roman"/>
              </w:rPr>
            </w:pPr>
            <w:r>
              <w:rPr>
                <w:rFonts w:cs="Times New Roman"/>
                <w:noProof/>
              </w:rPr>
              <w:lastRenderedPageBreak/>
              <w:drawing>
                <wp:inline distT="0" distB="0" distL="0" distR="0">
                  <wp:extent cx="34290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AA17B6" w:rsidRDefault="00AA17B6" w:rsidP="00E86732">
            <w:pPr>
              <w:widowControl w:val="0"/>
              <w:autoSpaceDE w:val="0"/>
              <w:autoSpaceDN w:val="0"/>
              <w:adjustRightInd w:val="0"/>
              <w:rPr>
                <w:rFonts w:cs="Times New Roman"/>
              </w:rPr>
            </w:pPr>
          </w:p>
          <w:p w:rsidR="00AA17B6" w:rsidRDefault="00AA17B6" w:rsidP="00E86732">
            <w:pPr>
              <w:widowControl w:val="0"/>
              <w:autoSpaceDE w:val="0"/>
              <w:autoSpaceDN w:val="0"/>
              <w:adjustRightInd w:val="0"/>
              <w:spacing w:line="400" w:lineRule="atLeast"/>
              <w:rPr>
                <w:rFonts w:cs="Times New Roman"/>
              </w:rPr>
            </w:pPr>
          </w:p>
          <w:p w:rsidR="00AA17B6" w:rsidRDefault="00AA17B6" w:rsidP="00E86732"/>
        </w:tc>
        <w:tc>
          <w:tcPr>
            <w:tcW w:w="4788" w:type="dxa"/>
          </w:tcPr>
          <w:p w:rsidR="00AA17B6" w:rsidRDefault="00AA17B6" w:rsidP="00E86732">
            <w:pPr>
              <w:widowControl w:val="0"/>
              <w:autoSpaceDE w:val="0"/>
              <w:autoSpaceDN w:val="0"/>
              <w:adjustRightInd w:val="0"/>
              <w:rPr>
                <w:rFonts w:cs="Times New Roman"/>
              </w:rPr>
            </w:pPr>
            <w:r>
              <w:rPr>
                <w:rFonts w:cs="Times New Roman"/>
                <w:noProof/>
              </w:rPr>
              <w:drawing>
                <wp:inline distT="0" distB="0" distL="0" distR="0">
                  <wp:extent cx="34290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AA17B6" w:rsidRDefault="00AA17B6" w:rsidP="00E86732">
            <w:pPr>
              <w:widowControl w:val="0"/>
              <w:autoSpaceDE w:val="0"/>
              <w:autoSpaceDN w:val="0"/>
              <w:adjustRightInd w:val="0"/>
              <w:rPr>
                <w:rFonts w:cs="Times New Roman"/>
              </w:rPr>
            </w:pPr>
          </w:p>
          <w:p w:rsidR="00AA17B6" w:rsidRDefault="00AA17B6" w:rsidP="00E86732">
            <w:pPr>
              <w:widowControl w:val="0"/>
              <w:autoSpaceDE w:val="0"/>
              <w:autoSpaceDN w:val="0"/>
              <w:adjustRightInd w:val="0"/>
              <w:spacing w:line="400" w:lineRule="atLeast"/>
              <w:rPr>
                <w:rFonts w:cs="Times New Roman"/>
              </w:rPr>
            </w:pPr>
          </w:p>
          <w:p w:rsidR="00AA17B6" w:rsidRDefault="00AA17B6" w:rsidP="00E86732"/>
        </w:tc>
      </w:tr>
    </w:tbl>
    <w:p w:rsidR="00AA17B6" w:rsidRPr="009D726E" w:rsidRDefault="00AA17B6" w:rsidP="00AA17B6"/>
    <w:p w:rsidR="00AA17B6" w:rsidRPr="009D726E" w:rsidRDefault="00AA17B6" w:rsidP="00AA17B6">
      <w:r>
        <w:rPr>
          <w:i/>
        </w:rPr>
        <w:t>Figure 3</w:t>
      </w:r>
      <w:r>
        <w:t xml:space="preserve">. </w:t>
      </w:r>
      <w:proofErr w:type="gramStart"/>
      <w:r>
        <w:t>Scatterplots of number of stimuli by year.</w:t>
      </w:r>
      <w:proofErr w:type="gramEnd"/>
      <w:r>
        <w:t xml:space="preserve"> The top left quadrant shows all years and stimuli, the top right quadrant shows stimuli numbers in the 0 to 1000 range, and the bottom two quadrants show 1,000 – 500,000, and 500,000+ numbers of stimuli across years.</w:t>
      </w:r>
    </w:p>
    <w:p w:rsidR="00AA17B6" w:rsidRDefault="00AA17B6" w:rsidP="00AA17B6">
      <w:pPr>
        <w:spacing w:line="480" w:lineRule="auto"/>
        <w:rPr>
          <w:b/>
        </w:rPr>
      </w:pPr>
    </w:p>
    <w:p w:rsidR="00AA17B6" w:rsidRDefault="00AA17B6" w:rsidP="00AA17B6">
      <w:pPr>
        <w:spacing w:line="480" w:lineRule="auto"/>
        <w:rPr>
          <w:b/>
        </w:rPr>
      </w:pPr>
    </w:p>
    <w:p w:rsidR="00AA17B6" w:rsidRDefault="00AA17B6" w:rsidP="00AA17B6">
      <w:pPr>
        <w:rPr>
          <w:i/>
        </w:rPr>
      </w:pPr>
    </w:p>
    <w:p w:rsidR="00AA17B6" w:rsidRDefault="00AA17B6" w:rsidP="00AA17B6">
      <w:pPr>
        <w:rPr>
          <w:i/>
        </w:rPr>
      </w:pPr>
    </w:p>
    <w:p w:rsidR="00AA17B6" w:rsidRDefault="00AA17B6" w:rsidP="00AA17B6">
      <w:pPr>
        <w:rPr>
          <w:i/>
        </w:rPr>
      </w:pPr>
    </w:p>
    <w:p w:rsidR="00AA17B6" w:rsidRDefault="00AA17B6" w:rsidP="00AA17B6">
      <w:pPr>
        <w:rPr>
          <w:i/>
        </w:rPr>
      </w:pPr>
      <w:r w:rsidRPr="00FF4582">
        <w:rPr>
          <w:i/>
          <w:noProof/>
        </w:rPr>
        <w:lastRenderedPageBreak/>
        <w:drawing>
          <wp:inline distT="0" distB="0" distL="0" distR="0">
            <wp:extent cx="6172200" cy="39141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A17B6" w:rsidRPr="008736A9" w:rsidRDefault="00AA17B6" w:rsidP="00AA17B6">
      <w:r>
        <w:rPr>
          <w:i/>
        </w:rPr>
        <w:t>Figure 4.</w:t>
      </w:r>
      <w:r>
        <w:t xml:space="preserve"> Average number of tags per publication plotted in half decade intervals.</w:t>
      </w:r>
    </w:p>
    <w:p w:rsidR="00AA17B6" w:rsidRDefault="00AA17B6" w:rsidP="00AA17B6"/>
    <w:p w:rsidR="00C76F2E" w:rsidRPr="00D93CCB" w:rsidRDefault="00AA17B6" w:rsidP="00AA17B6">
      <w:pPr>
        <w:spacing w:line="480" w:lineRule="auto"/>
        <w:ind w:firstLine="720"/>
      </w:pPr>
      <w:r w:rsidRPr="00D93CCB">
        <w:t xml:space="preserve"> </w:t>
      </w:r>
    </w:p>
    <w:sectPr w:rsidR="00C76F2E" w:rsidRPr="00D93CCB" w:rsidSect="00AA17B6">
      <w:pgSz w:w="15840" w:h="12240" w:orient="landscape"/>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DCBF5" w15:done="0"/>
  <w15:commentEx w15:paraId="5FF64DDB" w15:done="0"/>
  <w15:commentEx w15:paraId="3B95A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6F0" w:rsidRDefault="00D826F0" w:rsidP="0008390B">
      <w:r>
        <w:separator/>
      </w:r>
    </w:p>
  </w:endnote>
  <w:endnote w:type="continuationSeparator" w:id="0">
    <w:p w:rsidR="00D826F0" w:rsidRDefault="00D826F0" w:rsidP="0008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6F0" w:rsidRDefault="00D826F0" w:rsidP="0008390B">
      <w:r>
        <w:separator/>
      </w:r>
    </w:p>
  </w:footnote>
  <w:footnote w:type="continuationSeparator" w:id="0">
    <w:p w:rsidR="00D826F0" w:rsidRDefault="00D826F0" w:rsidP="00083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4E0" w:rsidRDefault="000D64E0">
    <w:pPr>
      <w:pStyle w:val="Header"/>
    </w:pPr>
    <w:r>
      <w:t>LINGUISTIC BIBLIOGRAPHY</w:t>
    </w:r>
    <w:r>
      <w:tab/>
    </w:r>
    <w:r>
      <w:tab/>
    </w:r>
    <w:r>
      <w:rPr>
        <w:rStyle w:val="PageNumber"/>
      </w:rPr>
      <w:fldChar w:fldCharType="begin"/>
    </w:r>
    <w:r>
      <w:rPr>
        <w:rStyle w:val="PageNumber"/>
      </w:rPr>
      <w:instrText xml:space="preserve"> PAGE </w:instrText>
    </w:r>
    <w:r>
      <w:rPr>
        <w:rStyle w:val="PageNumber"/>
      </w:rPr>
      <w:fldChar w:fldCharType="separate"/>
    </w:r>
    <w:r w:rsidR="00B727E2">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4E0" w:rsidRDefault="000D64E0">
    <w:pPr>
      <w:pStyle w:val="Header"/>
    </w:pPr>
    <w:r>
      <w:t>Running head: LINGUISTIC BIBLIOGRAPHY</w:t>
    </w:r>
    <w:r>
      <w:tab/>
    </w:r>
    <w:r>
      <w:rPr>
        <w:rStyle w:val="PageNumber"/>
      </w:rPr>
      <w:fldChar w:fldCharType="begin"/>
    </w:r>
    <w:r>
      <w:rPr>
        <w:rStyle w:val="PageNumber"/>
      </w:rPr>
      <w:instrText xml:space="preserve"> PAGE </w:instrText>
    </w:r>
    <w:r>
      <w:rPr>
        <w:rStyle w:val="PageNumber"/>
      </w:rPr>
      <w:fldChar w:fldCharType="separate"/>
    </w:r>
    <w:r w:rsidR="00B727E2">
      <w:rPr>
        <w:rStyle w:val="PageNumber"/>
        <w:noProof/>
      </w:rPr>
      <w:t>25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F4E13"/>
    <w:multiLevelType w:val="hybridMultilevel"/>
    <w:tmpl w:val="D8A6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 Valentine">
    <w15:presenceInfo w15:providerId="Windows Live" w15:userId="063ebec8d15ae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B22A7"/>
    <w:rsid w:val="00025CEE"/>
    <w:rsid w:val="000449C5"/>
    <w:rsid w:val="00045D73"/>
    <w:rsid w:val="000635EE"/>
    <w:rsid w:val="0006527F"/>
    <w:rsid w:val="00066512"/>
    <w:rsid w:val="00067EEA"/>
    <w:rsid w:val="0008390B"/>
    <w:rsid w:val="0009166D"/>
    <w:rsid w:val="000A4C5D"/>
    <w:rsid w:val="000A6F04"/>
    <w:rsid w:val="000B18D8"/>
    <w:rsid w:val="000B4669"/>
    <w:rsid w:val="000C228D"/>
    <w:rsid w:val="000C2A44"/>
    <w:rsid w:val="000D64E0"/>
    <w:rsid w:val="000D7B35"/>
    <w:rsid w:val="000E1EF8"/>
    <w:rsid w:val="000E3DFB"/>
    <w:rsid w:val="000F592E"/>
    <w:rsid w:val="00133963"/>
    <w:rsid w:val="00136A94"/>
    <w:rsid w:val="0014750C"/>
    <w:rsid w:val="00153244"/>
    <w:rsid w:val="00155B68"/>
    <w:rsid w:val="00156F1D"/>
    <w:rsid w:val="001620F5"/>
    <w:rsid w:val="00164CEC"/>
    <w:rsid w:val="0018093C"/>
    <w:rsid w:val="001A0FED"/>
    <w:rsid w:val="001C2620"/>
    <w:rsid w:val="001E37EC"/>
    <w:rsid w:val="001E7862"/>
    <w:rsid w:val="001F1A9B"/>
    <w:rsid w:val="00216FD2"/>
    <w:rsid w:val="00222A96"/>
    <w:rsid w:val="002260F4"/>
    <w:rsid w:val="0024160D"/>
    <w:rsid w:val="00241C6C"/>
    <w:rsid w:val="00257A63"/>
    <w:rsid w:val="00257C0E"/>
    <w:rsid w:val="00261203"/>
    <w:rsid w:val="00266944"/>
    <w:rsid w:val="00267F97"/>
    <w:rsid w:val="00273457"/>
    <w:rsid w:val="00292B71"/>
    <w:rsid w:val="00295E97"/>
    <w:rsid w:val="002A2D61"/>
    <w:rsid w:val="002B0480"/>
    <w:rsid w:val="002B3DAA"/>
    <w:rsid w:val="002B6F70"/>
    <w:rsid w:val="002C4DCF"/>
    <w:rsid w:val="002D1457"/>
    <w:rsid w:val="002D5458"/>
    <w:rsid w:val="002E186E"/>
    <w:rsid w:val="002E1D57"/>
    <w:rsid w:val="002F41E9"/>
    <w:rsid w:val="002F54D1"/>
    <w:rsid w:val="003237E4"/>
    <w:rsid w:val="00324BF0"/>
    <w:rsid w:val="00326B9C"/>
    <w:rsid w:val="00336B66"/>
    <w:rsid w:val="00345469"/>
    <w:rsid w:val="003770A3"/>
    <w:rsid w:val="0037797B"/>
    <w:rsid w:val="00386B1C"/>
    <w:rsid w:val="00393EE4"/>
    <w:rsid w:val="003A1CC5"/>
    <w:rsid w:val="003A36FB"/>
    <w:rsid w:val="003A49D8"/>
    <w:rsid w:val="003A7099"/>
    <w:rsid w:val="003B2CD2"/>
    <w:rsid w:val="003B5BCB"/>
    <w:rsid w:val="003E6516"/>
    <w:rsid w:val="003E6D56"/>
    <w:rsid w:val="003F0482"/>
    <w:rsid w:val="003F30A5"/>
    <w:rsid w:val="003F7AEE"/>
    <w:rsid w:val="00413231"/>
    <w:rsid w:val="00421B66"/>
    <w:rsid w:val="00421DA7"/>
    <w:rsid w:val="0042433A"/>
    <w:rsid w:val="00431D13"/>
    <w:rsid w:val="00436164"/>
    <w:rsid w:val="00474B8C"/>
    <w:rsid w:val="004827BD"/>
    <w:rsid w:val="00487AAB"/>
    <w:rsid w:val="004A7292"/>
    <w:rsid w:val="004B2EFF"/>
    <w:rsid w:val="004C6EB7"/>
    <w:rsid w:val="004D09F6"/>
    <w:rsid w:val="004E3750"/>
    <w:rsid w:val="004E6224"/>
    <w:rsid w:val="004F27CF"/>
    <w:rsid w:val="004F4876"/>
    <w:rsid w:val="0050256B"/>
    <w:rsid w:val="0051129D"/>
    <w:rsid w:val="00520126"/>
    <w:rsid w:val="005232D3"/>
    <w:rsid w:val="00527FA4"/>
    <w:rsid w:val="00537334"/>
    <w:rsid w:val="00542BB1"/>
    <w:rsid w:val="005511F8"/>
    <w:rsid w:val="005579D2"/>
    <w:rsid w:val="00567C19"/>
    <w:rsid w:val="00575829"/>
    <w:rsid w:val="00575B19"/>
    <w:rsid w:val="00577B92"/>
    <w:rsid w:val="00597993"/>
    <w:rsid w:val="00597ACF"/>
    <w:rsid w:val="005C1E4F"/>
    <w:rsid w:val="005D56BC"/>
    <w:rsid w:val="005E31C2"/>
    <w:rsid w:val="005E550D"/>
    <w:rsid w:val="005F2D4A"/>
    <w:rsid w:val="0062148A"/>
    <w:rsid w:val="00622ECD"/>
    <w:rsid w:val="0063307B"/>
    <w:rsid w:val="00633C34"/>
    <w:rsid w:val="006529EF"/>
    <w:rsid w:val="0065323C"/>
    <w:rsid w:val="0067660E"/>
    <w:rsid w:val="00680EE9"/>
    <w:rsid w:val="00693A40"/>
    <w:rsid w:val="00697433"/>
    <w:rsid w:val="006A0318"/>
    <w:rsid w:val="006A0A92"/>
    <w:rsid w:val="006A4646"/>
    <w:rsid w:val="006A557E"/>
    <w:rsid w:val="006A6887"/>
    <w:rsid w:val="006C0717"/>
    <w:rsid w:val="006C0C51"/>
    <w:rsid w:val="006C629A"/>
    <w:rsid w:val="006D1617"/>
    <w:rsid w:val="006D35E3"/>
    <w:rsid w:val="006D73A6"/>
    <w:rsid w:val="006E0584"/>
    <w:rsid w:val="006E469B"/>
    <w:rsid w:val="006F5E90"/>
    <w:rsid w:val="007055D0"/>
    <w:rsid w:val="007113DD"/>
    <w:rsid w:val="00714BD5"/>
    <w:rsid w:val="007160C3"/>
    <w:rsid w:val="0071769A"/>
    <w:rsid w:val="007230E0"/>
    <w:rsid w:val="007232DB"/>
    <w:rsid w:val="00726CC2"/>
    <w:rsid w:val="00736C81"/>
    <w:rsid w:val="0074032F"/>
    <w:rsid w:val="00742999"/>
    <w:rsid w:val="00763F55"/>
    <w:rsid w:val="00771500"/>
    <w:rsid w:val="0078118B"/>
    <w:rsid w:val="007A1B5F"/>
    <w:rsid w:val="007A55C3"/>
    <w:rsid w:val="007A5A6C"/>
    <w:rsid w:val="007C1F42"/>
    <w:rsid w:val="007D15CC"/>
    <w:rsid w:val="007D2DCF"/>
    <w:rsid w:val="007D3AD6"/>
    <w:rsid w:val="007E06EE"/>
    <w:rsid w:val="007E4506"/>
    <w:rsid w:val="007E7D22"/>
    <w:rsid w:val="007F4238"/>
    <w:rsid w:val="008042BD"/>
    <w:rsid w:val="00806687"/>
    <w:rsid w:val="00812D2B"/>
    <w:rsid w:val="00830E8C"/>
    <w:rsid w:val="00832678"/>
    <w:rsid w:val="00837796"/>
    <w:rsid w:val="00837ED1"/>
    <w:rsid w:val="00842D59"/>
    <w:rsid w:val="008438A6"/>
    <w:rsid w:val="008458B4"/>
    <w:rsid w:val="00854232"/>
    <w:rsid w:val="00857ACE"/>
    <w:rsid w:val="008645AC"/>
    <w:rsid w:val="00874536"/>
    <w:rsid w:val="00880D82"/>
    <w:rsid w:val="00884DE2"/>
    <w:rsid w:val="00892899"/>
    <w:rsid w:val="008A08CF"/>
    <w:rsid w:val="008A0D63"/>
    <w:rsid w:val="008A11EA"/>
    <w:rsid w:val="008B2680"/>
    <w:rsid w:val="008C17D0"/>
    <w:rsid w:val="008E4076"/>
    <w:rsid w:val="00904CEF"/>
    <w:rsid w:val="00907675"/>
    <w:rsid w:val="00907D6C"/>
    <w:rsid w:val="009123F4"/>
    <w:rsid w:val="00920A92"/>
    <w:rsid w:val="00931111"/>
    <w:rsid w:val="0093619B"/>
    <w:rsid w:val="009523BD"/>
    <w:rsid w:val="009660E9"/>
    <w:rsid w:val="00982679"/>
    <w:rsid w:val="00991A79"/>
    <w:rsid w:val="0099243B"/>
    <w:rsid w:val="00994E8D"/>
    <w:rsid w:val="009A5463"/>
    <w:rsid w:val="009A57C6"/>
    <w:rsid w:val="009A721E"/>
    <w:rsid w:val="009B24F5"/>
    <w:rsid w:val="009C48AB"/>
    <w:rsid w:val="009F518A"/>
    <w:rsid w:val="00A005FB"/>
    <w:rsid w:val="00A153F3"/>
    <w:rsid w:val="00A31C96"/>
    <w:rsid w:val="00A41AA0"/>
    <w:rsid w:val="00A42636"/>
    <w:rsid w:val="00A50417"/>
    <w:rsid w:val="00A574EA"/>
    <w:rsid w:val="00A64F59"/>
    <w:rsid w:val="00A651CE"/>
    <w:rsid w:val="00A7766A"/>
    <w:rsid w:val="00A97154"/>
    <w:rsid w:val="00AA17B6"/>
    <w:rsid w:val="00AA6707"/>
    <w:rsid w:val="00AA6BA6"/>
    <w:rsid w:val="00AA7223"/>
    <w:rsid w:val="00AC706A"/>
    <w:rsid w:val="00AD7AFD"/>
    <w:rsid w:val="00AF46DE"/>
    <w:rsid w:val="00B0749B"/>
    <w:rsid w:val="00B24BB1"/>
    <w:rsid w:val="00B3179C"/>
    <w:rsid w:val="00B332B0"/>
    <w:rsid w:val="00B3796E"/>
    <w:rsid w:val="00B455A1"/>
    <w:rsid w:val="00B727E2"/>
    <w:rsid w:val="00B90601"/>
    <w:rsid w:val="00B9077A"/>
    <w:rsid w:val="00BA6B35"/>
    <w:rsid w:val="00BC1815"/>
    <w:rsid w:val="00BE024E"/>
    <w:rsid w:val="00BF0B98"/>
    <w:rsid w:val="00C03080"/>
    <w:rsid w:val="00C1137C"/>
    <w:rsid w:val="00C14778"/>
    <w:rsid w:val="00C3415B"/>
    <w:rsid w:val="00C3482C"/>
    <w:rsid w:val="00C6465F"/>
    <w:rsid w:val="00C76705"/>
    <w:rsid w:val="00C767AB"/>
    <w:rsid w:val="00C76F2E"/>
    <w:rsid w:val="00C802CA"/>
    <w:rsid w:val="00C864EB"/>
    <w:rsid w:val="00C91873"/>
    <w:rsid w:val="00CA34B5"/>
    <w:rsid w:val="00CA69EC"/>
    <w:rsid w:val="00CA721D"/>
    <w:rsid w:val="00CE1D95"/>
    <w:rsid w:val="00CE51DA"/>
    <w:rsid w:val="00CE57FD"/>
    <w:rsid w:val="00CF0387"/>
    <w:rsid w:val="00D07F13"/>
    <w:rsid w:val="00D119AD"/>
    <w:rsid w:val="00D14866"/>
    <w:rsid w:val="00D16033"/>
    <w:rsid w:val="00D16699"/>
    <w:rsid w:val="00D21520"/>
    <w:rsid w:val="00D22B54"/>
    <w:rsid w:val="00D256A5"/>
    <w:rsid w:val="00D27582"/>
    <w:rsid w:val="00D41928"/>
    <w:rsid w:val="00D43877"/>
    <w:rsid w:val="00D4652B"/>
    <w:rsid w:val="00D4760D"/>
    <w:rsid w:val="00D52CE6"/>
    <w:rsid w:val="00D57C4B"/>
    <w:rsid w:val="00D64B7B"/>
    <w:rsid w:val="00D70B7C"/>
    <w:rsid w:val="00D73B4F"/>
    <w:rsid w:val="00D7780E"/>
    <w:rsid w:val="00D826F0"/>
    <w:rsid w:val="00D93CCB"/>
    <w:rsid w:val="00DA14E9"/>
    <w:rsid w:val="00DB1360"/>
    <w:rsid w:val="00DC6CCB"/>
    <w:rsid w:val="00DD08C6"/>
    <w:rsid w:val="00DD2E42"/>
    <w:rsid w:val="00DE7665"/>
    <w:rsid w:val="00DF0208"/>
    <w:rsid w:val="00E17078"/>
    <w:rsid w:val="00E26429"/>
    <w:rsid w:val="00E26448"/>
    <w:rsid w:val="00E318BB"/>
    <w:rsid w:val="00E43862"/>
    <w:rsid w:val="00E763B1"/>
    <w:rsid w:val="00E77792"/>
    <w:rsid w:val="00E86732"/>
    <w:rsid w:val="00E86E12"/>
    <w:rsid w:val="00E91D8D"/>
    <w:rsid w:val="00E93373"/>
    <w:rsid w:val="00E9561C"/>
    <w:rsid w:val="00EA3AE9"/>
    <w:rsid w:val="00EB1660"/>
    <w:rsid w:val="00EB7726"/>
    <w:rsid w:val="00EB7DC5"/>
    <w:rsid w:val="00EC49A4"/>
    <w:rsid w:val="00ED3ABF"/>
    <w:rsid w:val="00F00AAD"/>
    <w:rsid w:val="00F16883"/>
    <w:rsid w:val="00F16BC0"/>
    <w:rsid w:val="00F22AAA"/>
    <w:rsid w:val="00F235B6"/>
    <w:rsid w:val="00F24EDA"/>
    <w:rsid w:val="00F32691"/>
    <w:rsid w:val="00F33CFF"/>
    <w:rsid w:val="00F55362"/>
    <w:rsid w:val="00F65702"/>
    <w:rsid w:val="00F76EC7"/>
    <w:rsid w:val="00F846DD"/>
    <w:rsid w:val="00F904E3"/>
    <w:rsid w:val="00F923C6"/>
    <w:rsid w:val="00F9258B"/>
    <w:rsid w:val="00F93431"/>
    <w:rsid w:val="00FA24ED"/>
    <w:rsid w:val="00FB22A7"/>
    <w:rsid w:val="00FC0A71"/>
    <w:rsid w:val="00FC5CF7"/>
    <w:rsid w:val="00FD1875"/>
    <w:rsid w:val="00FE091D"/>
    <w:rsid w:val="00FE3491"/>
    <w:rsid w:val="00FF0588"/>
    <w:rsid w:val="00FF07B8"/>
    <w:rsid w:val="00FF4560"/>
    <w:rsid w:val="00F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 w:type="character" w:styleId="FollowedHyperlink">
    <w:name w:val="FollowedHyperlink"/>
    <w:basedOn w:val="DefaultParagraphFont"/>
    <w:uiPriority w:val="99"/>
    <w:semiHidden/>
    <w:unhideWhenUsed/>
    <w:rsid w:val="00DD2E42"/>
    <w:rPr>
      <w:color w:val="800080" w:themeColor="followedHyperlink"/>
      <w:u w:val="single"/>
    </w:rPr>
  </w:style>
  <w:style w:type="table" w:styleId="TableGrid">
    <w:name w:val="Table Grid"/>
    <w:basedOn w:val="TableNormal"/>
    <w:uiPriority w:val="59"/>
    <w:rsid w:val="00AA1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 w:type="character" w:styleId="FollowedHyperlink">
    <w:name w:val="FollowedHyperlink"/>
    <w:basedOn w:val="DefaultParagraphFont"/>
    <w:uiPriority w:val="99"/>
    <w:semiHidden/>
    <w:unhideWhenUsed/>
    <w:rsid w:val="00DD2E42"/>
    <w:rPr>
      <w:color w:val="800080" w:themeColor="followedHyperlink"/>
      <w:u w:val="single"/>
    </w:rPr>
  </w:style>
  <w:style w:type="table" w:styleId="TableGrid">
    <w:name w:val="Table Grid"/>
    <w:basedOn w:val="TableNormal"/>
    <w:uiPriority w:val="59"/>
    <w:rsid w:val="00AA1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633">
      <w:bodyDiv w:val="1"/>
      <w:marLeft w:val="0"/>
      <w:marRight w:val="0"/>
      <w:marTop w:val="0"/>
      <w:marBottom w:val="0"/>
      <w:divBdr>
        <w:top w:val="none" w:sz="0" w:space="0" w:color="auto"/>
        <w:left w:val="none" w:sz="0" w:space="0" w:color="auto"/>
        <w:bottom w:val="none" w:sz="0" w:space="0" w:color="auto"/>
        <w:right w:val="none" w:sz="0" w:space="0" w:color="auto"/>
      </w:divBdr>
    </w:div>
    <w:div w:id="61341941">
      <w:bodyDiv w:val="1"/>
      <w:marLeft w:val="0"/>
      <w:marRight w:val="0"/>
      <w:marTop w:val="0"/>
      <w:marBottom w:val="0"/>
      <w:divBdr>
        <w:top w:val="none" w:sz="0" w:space="0" w:color="auto"/>
        <w:left w:val="none" w:sz="0" w:space="0" w:color="auto"/>
        <w:bottom w:val="none" w:sz="0" w:space="0" w:color="auto"/>
        <w:right w:val="none" w:sz="0" w:space="0" w:color="auto"/>
      </w:divBdr>
    </w:div>
    <w:div w:id="107941054">
      <w:bodyDiv w:val="1"/>
      <w:marLeft w:val="0"/>
      <w:marRight w:val="0"/>
      <w:marTop w:val="0"/>
      <w:marBottom w:val="0"/>
      <w:divBdr>
        <w:top w:val="none" w:sz="0" w:space="0" w:color="auto"/>
        <w:left w:val="none" w:sz="0" w:space="0" w:color="auto"/>
        <w:bottom w:val="none" w:sz="0" w:space="0" w:color="auto"/>
        <w:right w:val="none" w:sz="0" w:space="0" w:color="auto"/>
      </w:divBdr>
    </w:div>
    <w:div w:id="192617171">
      <w:bodyDiv w:val="1"/>
      <w:marLeft w:val="0"/>
      <w:marRight w:val="0"/>
      <w:marTop w:val="0"/>
      <w:marBottom w:val="0"/>
      <w:divBdr>
        <w:top w:val="none" w:sz="0" w:space="0" w:color="auto"/>
        <w:left w:val="none" w:sz="0" w:space="0" w:color="auto"/>
        <w:bottom w:val="none" w:sz="0" w:space="0" w:color="auto"/>
        <w:right w:val="none" w:sz="0" w:space="0" w:color="auto"/>
      </w:divBdr>
    </w:div>
    <w:div w:id="608925765">
      <w:bodyDiv w:val="1"/>
      <w:marLeft w:val="0"/>
      <w:marRight w:val="0"/>
      <w:marTop w:val="0"/>
      <w:marBottom w:val="0"/>
      <w:divBdr>
        <w:top w:val="none" w:sz="0" w:space="0" w:color="auto"/>
        <w:left w:val="none" w:sz="0" w:space="0" w:color="auto"/>
        <w:bottom w:val="none" w:sz="0" w:space="0" w:color="auto"/>
        <w:right w:val="none" w:sz="0" w:space="0" w:color="auto"/>
      </w:divBdr>
    </w:div>
    <w:div w:id="754473572">
      <w:bodyDiv w:val="1"/>
      <w:marLeft w:val="0"/>
      <w:marRight w:val="0"/>
      <w:marTop w:val="0"/>
      <w:marBottom w:val="0"/>
      <w:divBdr>
        <w:top w:val="none" w:sz="0" w:space="0" w:color="auto"/>
        <w:left w:val="none" w:sz="0" w:space="0" w:color="auto"/>
        <w:bottom w:val="none" w:sz="0" w:space="0" w:color="auto"/>
        <w:right w:val="none" w:sz="0" w:space="0" w:color="auto"/>
      </w:divBdr>
    </w:div>
    <w:div w:id="971011669">
      <w:bodyDiv w:val="1"/>
      <w:marLeft w:val="0"/>
      <w:marRight w:val="0"/>
      <w:marTop w:val="0"/>
      <w:marBottom w:val="0"/>
      <w:divBdr>
        <w:top w:val="none" w:sz="0" w:space="0" w:color="auto"/>
        <w:left w:val="none" w:sz="0" w:space="0" w:color="auto"/>
        <w:bottom w:val="none" w:sz="0" w:space="0" w:color="auto"/>
        <w:right w:val="none" w:sz="0" w:space="0" w:color="auto"/>
      </w:divBdr>
    </w:div>
    <w:div w:id="973874610">
      <w:bodyDiv w:val="1"/>
      <w:marLeft w:val="0"/>
      <w:marRight w:val="0"/>
      <w:marTop w:val="0"/>
      <w:marBottom w:val="0"/>
      <w:divBdr>
        <w:top w:val="none" w:sz="0" w:space="0" w:color="auto"/>
        <w:left w:val="none" w:sz="0" w:space="0" w:color="auto"/>
        <w:bottom w:val="none" w:sz="0" w:space="0" w:color="auto"/>
        <w:right w:val="none" w:sz="0" w:space="0" w:color="auto"/>
      </w:divBdr>
    </w:div>
    <w:div w:id="1009672847">
      <w:bodyDiv w:val="1"/>
      <w:marLeft w:val="0"/>
      <w:marRight w:val="0"/>
      <w:marTop w:val="0"/>
      <w:marBottom w:val="0"/>
      <w:divBdr>
        <w:top w:val="none" w:sz="0" w:space="0" w:color="auto"/>
        <w:left w:val="none" w:sz="0" w:space="0" w:color="auto"/>
        <w:bottom w:val="none" w:sz="0" w:space="0" w:color="auto"/>
        <w:right w:val="none" w:sz="0" w:space="0" w:color="auto"/>
      </w:divBdr>
    </w:div>
    <w:div w:id="1040939234">
      <w:bodyDiv w:val="1"/>
      <w:marLeft w:val="0"/>
      <w:marRight w:val="0"/>
      <w:marTop w:val="0"/>
      <w:marBottom w:val="0"/>
      <w:divBdr>
        <w:top w:val="none" w:sz="0" w:space="0" w:color="auto"/>
        <w:left w:val="none" w:sz="0" w:space="0" w:color="auto"/>
        <w:bottom w:val="none" w:sz="0" w:space="0" w:color="auto"/>
        <w:right w:val="none" w:sz="0" w:space="0" w:color="auto"/>
      </w:divBdr>
    </w:div>
    <w:div w:id="1069645436">
      <w:bodyDiv w:val="1"/>
      <w:marLeft w:val="0"/>
      <w:marRight w:val="0"/>
      <w:marTop w:val="0"/>
      <w:marBottom w:val="0"/>
      <w:divBdr>
        <w:top w:val="none" w:sz="0" w:space="0" w:color="auto"/>
        <w:left w:val="none" w:sz="0" w:space="0" w:color="auto"/>
        <w:bottom w:val="none" w:sz="0" w:space="0" w:color="auto"/>
        <w:right w:val="none" w:sz="0" w:space="0" w:color="auto"/>
      </w:divBdr>
    </w:div>
    <w:div w:id="1353996902">
      <w:bodyDiv w:val="1"/>
      <w:marLeft w:val="0"/>
      <w:marRight w:val="0"/>
      <w:marTop w:val="0"/>
      <w:marBottom w:val="0"/>
      <w:divBdr>
        <w:top w:val="none" w:sz="0" w:space="0" w:color="auto"/>
        <w:left w:val="none" w:sz="0" w:space="0" w:color="auto"/>
        <w:bottom w:val="none" w:sz="0" w:space="0" w:color="auto"/>
        <w:right w:val="none" w:sz="0" w:space="0" w:color="auto"/>
      </w:divBdr>
    </w:div>
    <w:div w:id="1429615514">
      <w:bodyDiv w:val="1"/>
      <w:marLeft w:val="0"/>
      <w:marRight w:val="0"/>
      <w:marTop w:val="0"/>
      <w:marBottom w:val="0"/>
      <w:divBdr>
        <w:top w:val="none" w:sz="0" w:space="0" w:color="auto"/>
        <w:left w:val="none" w:sz="0" w:space="0" w:color="auto"/>
        <w:bottom w:val="none" w:sz="0" w:space="0" w:color="auto"/>
        <w:right w:val="none" w:sz="0" w:space="0" w:color="auto"/>
      </w:divBdr>
    </w:div>
    <w:div w:id="1483230528">
      <w:bodyDiv w:val="1"/>
      <w:marLeft w:val="0"/>
      <w:marRight w:val="0"/>
      <w:marTop w:val="0"/>
      <w:marBottom w:val="0"/>
      <w:divBdr>
        <w:top w:val="none" w:sz="0" w:space="0" w:color="auto"/>
        <w:left w:val="none" w:sz="0" w:space="0" w:color="auto"/>
        <w:bottom w:val="none" w:sz="0" w:space="0" w:color="auto"/>
        <w:right w:val="none" w:sz="0" w:space="0" w:color="auto"/>
      </w:divBdr>
    </w:div>
    <w:div w:id="1659190390">
      <w:bodyDiv w:val="1"/>
      <w:marLeft w:val="0"/>
      <w:marRight w:val="0"/>
      <w:marTop w:val="0"/>
      <w:marBottom w:val="0"/>
      <w:divBdr>
        <w:top w:val="none" w:sz="0" w:space="0" w:color="auto"/>
        <w:left w:val="none" w:sz="0" w:space="0" w:color="auto"/>
        <w:bottom w:val="none" w:sz="0" w:space="0" w:color="auto"/>
        <w:right w:val="none" w:sz="0" w:space="0" w:color="auto"/>
      </w:divBdr>
    </w:div>
    <w:div w:id="1769890866">
      <w:bodyDiv w:val="1"/>
      <w:marLeft w:val="0"/>
      <w:marRight w:val="0"/>
      <w:marTop w:val="0"/>
      <w:marBottom w:val="0"/>
      <w:divBdr>
        <w:top w:val="none" w:sz="0" w:space="0" w:color="auto"/>
        <w:left w:val="none" w:sz="0" w:space="0" w:color="auto"/>
        <w:bottom w:val="none" w:sz="0" w:space="0" w:color="auto"/>
        <w:right w:val="none" w:sz="0" w:space="0" w:color="auto"/>
      </w:divBdr>
    </w:div>
    <w:div w:id="1936203637">
      <w:bodyDiv w:val="1"/>
      <w:marLeft w:val="0"/>
      <w:marRight w:val="0"/>
      <w:marTop w:val="0"/>
      <w:marBottom w:val="0"/>
      <w:divBdr>
        <w:top w:val="none" w:sz="0" w:space="0" w:color="auto"/>
        <w:left w:val="none" w:sz="0" w:space="0" w:color="auto"/>
        <w:bottom w:val="none" w:sz="0" w:space="0" w:color="auto"/>
        <w:right w:val="none" w:sz="0" w:space="0" w:color="auto"/>
      </w:divBdr>
    </w:div>
    <w:div w:id="2007585445">
      <w:bodyDiv w:val="1"/>
      <w:marLeft w:val="0"/>
      <w:marRight w:val="0"/>
      <w:marTop w:val="0"/>
      <w:marBottom w:val="0"/>
      <w:divBdr>
        <w:top w:val="none" w:sz="0" w:space="0" w:color="auto"/>
        <w:left w:val="none" w:sz="0" w:space="0" w:color="auto"/>
        <w:bottom w:val="none" w:sz="0" w:space="0" w:color="auto"/>
        <w:right w:val="none" w:sz="0" w:space="0" w:color="auto"/>
      </w:divBdr>
    </w:div>
    <w:div w:id="2039963983">
      <w:bodyDiv w:val="1"/>
      <w:marLeft w:val="0"/>
      <w:marRight w:val="0"/>
      <w:marTop w:val="0"/>
      <w:marBottom w:val="0"/>
      <w:divBdr>
        <w:top w:val="none" w:sz="0" w:space="0" w:color="auto"/>
        <w:left w:val="none" w:sz="0" w:space="0" w:color="auto"/>
        <w:bottom w:val="none" w:sz="0" w:space="0" w:color="auto"/>
        <w:right w:val="none" w:sz="0" w:space="0" w:color="auto"/>
      </w:divBdr>
    </w:div>
    <w:div w:id="2088795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1.xml"/><Relationship Id="rId23" Type="http://schemas.microsoft.com/office/2011/relationships/commentsExtended" Target="commentsExtended.xml"/><Relationship Id="rId10" Type="http://schemas.openxmlformats.org/officeDocument/2006/relationships/hyperlink" Target="http://wordnorms.missouristate.edu"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wordnorms.com" TargetMode="External"/><Relationship Id="rId14" Type="http://schemas.microsoft.com/office/2007/relationships/hdphoto" Target="media/hdphoto1.wdp"/><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Users:Katy:Dropbox:res%20lab%20fa%202013:Table%20of%20Doom:TOD%207.19.1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mm207b\Dropbox\res%20lab%20sp%2014\Table%20of%20Doom\TOD%20Corr%20Tags%20By%20Ye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0"/>
          <c:tx>
            <c:strRef>
              <c:f>'Aricles by half and decade'!$C$1</c:f>
              <c:strCache>
                <c:ptCount val="1"/>
                <c:pt idx="0">
                  <c:v>Papers</c:v>
                </c:pt>
              </c:strCache>
            </c:strRef>
          </c:tx>
          <c:spPr>
            <a:ln w="25400" cap="flat" cmpd="sng" algn="ctr">
              <a:solidFill>
                <a:schemeClr val="dk1"/>
              </a:solidFill>
              <a:prstDash val="solid"/>
            </a:ln>
            <a:effectLst/>
          </c:spPr>
          <c:marker>
            <c:symbol val="none"/>
          </c:marker>
          <c:cat>
            <c:numRef>
              <c:f>'Aricles by half and decade'!$B$2:$B$22</c:f>
              <c:numCache>
                <c:formatCode>General</c:formatCode>
                <c:ptCount val="15"/>
                <c:pt idx="0">
                  <c:v>1910</c:v>
                </c:pt>
                <c:pt idx="1">
                  <c:v>1915</c:v>
                </c:pt>
                <c:pt idx="2">
                  <c:v>1945</c:v>
                </c:pt>
                <c:pt idx="3">
                  <c:v>1950</c:v>
                </c:pt>
                <c:pt idx="4">
                  <c:v>1960</c:v>
                </c:pt>
                <c:pt idx="5">
                  <c:v>1965</c:v>
                </c:pt>
                <c:pt idx="6">
                  <c:v>1970</c:v>
                </c:pt>
                <c:pt idx="7">
                  <c:v>1975</c:v>
                </c:pt>
                <c:pt idx="8">
                  <c:v>1980</c:v>
                </c:pt>
                <c:pt idx="9">
                  <c:v>1985</c:v>
                </c:pt>
                <c:pt idx="10">
                  <c:v>1990</c:v>
                </c:pt>
                <c:pt idx="11">
                  <c:v>1995</c:v>
                </c:pt>
                <c:pt idx="12">
                  <c:v>2000</c:v>
                </c:pt>
                <c:pt idx="13">
                  <c:v>2005</c:v>
                </c:pt>
                <c:pt idx="14">
                  <c:v>2010</c:v>
                </c:pt>
              </c:numCache>
            </c:numRef>
          </c:cat>
          <c:val>
            <c:numRef>
              <c:f>'Aricles by half and decade'!$C$2:$C$22</c:f>
              <c:numCache>
                <c:formatCode>General</c:formatCode>
                <c:ptCount val="15"/>
                <c:pt idx="0">
                  <c:v>1</c:v>
                </c:pt>
                <c:pt idx="1">
                  <c:v>0</c:v>
                </c:pt>
                <c:pt idx="2">
                  <c:v>1</c:v>
                </c:pt>
                <c:pt idx="3">
                  <c:v>0</c:v>
                </c:pt>
                <c:pt idx="4">
                  <c:v>16</c:v>
                </c:pt>
                <c:pt idx="5">
                  <c:v>40</c:v>
                </c:pt>
                <c:pt idx="6">
                  <c:v>44</c:v>
                </c:pt>
                <c:pt idx="7">
                  <c:v>35</c:v>
                </c:pt>
                <c:pt idx="8">
                  <c:v>33</c:v>
                </c:pt>
                <c:pt idx="9">
                  <c:v>15</c:v>
                </c:pt>
                <c:pt idx="10">
                  <c:v>21</c:v>
                </c:pt>
                <c:pt idx="11">
                  <c:v>42</c:v>
                </c:pt>
                <c:pt idx="12">
                  <c:v>72</c:v>
                </c:pt>
                <c:pt idx="13">
                  <c:v>108</c:v>
                </c:pt>
                <c:pt idx="14">
                  <c:v>110</c:v>
                </c:pt>
              </c:numCache>
            </c:numRef>
          </c:val>
          <c:smooth val="0"/>
        </c:ser>
        <c:dLbls>
          <c:showLegendKey val="0"/>
          <c:showVal val="0"/>
          <c:showCatName val="0"/>
          <c:showSerName val="0"/>
          <c:showPercent val="0"/>
          <c:showBubbleSize val="0"/>
        </c:dLbls>
        <c:marker val="1"/>
        <c:smooth val="0"/>
        <c:axId val="84423040"/>
        <c:axId val="63934464"/>
      </c:lineChart>
      <c:catAx>
        <c:axId val="84423040"/>
        <c:scaling>
          <c:orientation val="minMax"/>
        </c:scaling>
        <c:delete val="0"/>
        <c:axPos val="b"/>
        <c:title>
          <c:tx>
            <c:rich>
              <a:bodyPr/>
              <a:lstStyle/>
              <a:p>
                <a:pPr>
                  <a:defRPr sz="1200" b="0">
                    <a:latin typeface="Times New Roman"/>
                    <a:cs typeface="Times New Roman"/>
                  </a:defRPr>
                </a:pPr>
                <a:r>
                  <a:rPr lang="en-US" sz="1200" b="0">
                    <a:latin typeface="Times New Roman"/>
                    <a:cs typeface="Times New Roman"/>
                  </a:rPr>
                  <a:t>Year</a:t>
                </a:r>
              </a:p>
            </c:rich>
          </c:tx>
          <c:overlay val="0"/>
        </c:title>
        <c:numFmt formatCode="General" sourceLinked="1"/>
        <c:majorTickMark val="out"/>
        <c:minorTickMark val="none"/>
        <c:tickLblPos val="nextTo"/>
        <c:txPr>
          <a:bodyPr rot="-2700000" vert="horz" anchor="ctr" anchorCtr="1"/>
          <a:lstStyle/>
          <a:p>
            <a:pPr>
              <a:defRPr sz="1200" baseline="0">
                <a:latin typeface="Times New Roman" panose="02020603050405020304" pitchFamily="18" charset="0"/>
              </a:defRPr>
            </a:pPr>
            <a:endParaRPr lang="en-US"/>
          </a:p>
        </c:txPr>
        <c:crossAx val="63934464"/>
        <c:crosses val="autoZero"/>
        <c:auto val="1"/>
        <c:lblAlgn val="ctr"/>
        <c:lblOffset val="100"/>
        <c:noMultiLvlLbl val="0"/>
      </c:catAx>
      <c:valAx>
        <c:axId val="63934464"/>
        <c:scaling>
          <c:orientation val="minMax"/>
        </c:scaling>
        <c:delete val="0"/>
        <c:axPos val="l"/>
        <c:majorGridlines/>
        <c:title>
          <c:tx>
            <c:rich>
              <a:bodyPr rot="-5400000" vert="horz"/>
              <a:lstStyle/>
              <a:p>
                <a:pPr>
                  <a:defRPr sz="1200" b="0">
                    <a:latin typeface="Times New Roman" panose="02020603050405020304" pitchFamily="18" charset="0"/>
                    <a:cs typeface="Times New Roman" panose="02020603050405020304" pitchFamily="18" charset="0"/>
                  </a:defRPr>
                </a:pPr>
                <a:r>
                  <a:rPr lang="en-US" sz="1200" b="0">
                    <a:latin typeface="Times New Roman" panose="02020603050405020304" pitchFamily="18" charset="0"/>
                    <a:cs typeface="Times New Roman" panose="02020603050405020304" pitchFamily="18" charset="0"/>
                  </a:rPr>
                  <a:t>Number of Publications</a:t>
                </a:r>
              </a:p>
            </c:rich>
          </c:tx>
          <c:overlay val="0"/>
        </c:title>
        <c:numFmt formatCode="General" sourceLinked="1"/>
        <c:majorTickMark val="out"/>
        <c:minorTickMark val="none"/>
        <c:tickLblPos val="nextTo"/>
        <c:txPr>
          <a:bodyPr/>
          <a:lstStyle/>
          <a:p>
            <a:pPr>
              <a:defRPr sz="1200" baseline="0">
                <a:latin typeface="Times New Roman" panose="02020603050405020304" pitchFamily="18" charset="0"/>
              </a:defRPr>
            </a:pPr>
            <a:endParaRPr lang="en-US"/>
          </a:p>
        </c:txPr>
        <c:crossAx val="8442304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Sheet4!$F$1</c:f>
              <c:strCache>
                <c:ptCount val="1"/>
                <c:pt idx="0">
                  <c:v>Tags</c:v>
                </c:pt>
              </c:strCache>
            </c:strRef>
          </c:tx>
          <c:spPr>
            <a:ln w="25400" cap="flat" cmpd="sng" algn="ctr">
              <a:solidFill>
                <a:schemeClr val="dk1"/>
              </a:solidFill>
              <a:prstDash val="solid"/>
            </a:ln>
            <a:effectLst/>
          </c:spPr>
          <c:marker>
            <c:symbol val="none"/>
          </c:marker>
          <c:cat>
            <c:numRef>
              <c:f>Sheet4!$E$2:$E$13</c:f>
              <c:numCache>
                <c:formatCode>General</c:formatCode>
                <c:ptCount val="12"/>
                <c:pt idx="0">
                  <c:v>1955</c:v>
                </c:pt>
                <c:pt idx="1">
                  <c:v>1960</c:v>
                </c:pt>
                <c:pt idx="2">
                  <c:v>1965</c:v>
                </c:pt>
                <c:pt idx="3">
                  <c:v>1970</c:v>
                </c:pt>
                <c:pt idx="4">
                  <c:v>1975</c:v>
                </c:pt>
                <c:pt idx="5">
                  <c:v>1980</c:v>
                </c:pt>
                <c:pt idx="6">
                  <c:v>1985</c:v>
                </c:pt>
                <c:pt idx="7">
                  <c:v>1990</c:v>
                </c:pt>
                <c:pt idx="8">
                  <c:v>1995</c:v>
                </c:pt>
                <c:pt idx="9">
                  <c:v>2000</c:v>
                </c:pt>
                <c:pt idx="10">
                  <c:v>2005</c:v>
                </c:pt>
                <c:pt idx="11">
                  <c:v>2010</c:v>
                </c:pt>
              </c:numCache>
            </c:numRef>
          </c:cat>
          <c:val>
            <c:numRef>
              <c:f>Sheet4!$F$2:$F$13</c:f>
              <c:numCache>
                <c:formatCode>General</c:formatCode>
                <c:ptCount val="12"/>
                <c:pt idx="0">
                  <c:v>2.5</c:v>
                </c:pt>
                <c:pt idx="1">
                  <c:v>1.56</c:v>
                </c:pt>
                <c:pt idx="2">
                  <c:v>1.6500000000000001</c:v>
                </c:pt>
                <c:pt idx="3">
                  <c:v>1.5</c:v>
                </c:pt>
                <c:pt idx="4">
                  <c:v>2.4299999999999997</c:v>
                </c:pt>
                <c:pt idx="5">
                  <c:v>1.9400000000000004</c:v>
                </c:pt>
                <c:pt idx="6">
                  <c:v>2.9299999999999997</c:v>
                </c:pt>
                <c:pt idx="7">
                  <c:v>2.19</c:v>
                </c:pt>
                <c:pt idx="8">
                  <c:v>3.11</c:v>
                </c:pt>
                <c:pt idx="9">
                  <c:v>2.8699999999999997</c:v>
                </c:pt>
                <c:pt idx="10">
                  <c:v>2.7800000000000002</c:v>
                </c:pt>
                <c:pt idx="11">
                  <c:v>3.36</c:v>
                </c:pt>
              </c:numCache>
            </c:numRef>
          </c:val>
          <c:smooth val="0"/>
        </c:ser>
        <c:dLbls>
          <c:showLegendKey val="0"/>
          <c:showVal val="0"/>
          <c:showCatName val="0"/>
          <c:showSerName val="0"/>
          <c:showPercent val="0"/>
          <c:showBubbleSize val="0"/>
        </c:dLbls>
        <c:marker val="1"/>
        <c:smooth val="0"/>
        <c:axId val="70663552"/>
        <c:axId val="70673920"/>
      </c:lineChart>
      <c:catAx>
        <c:axId val="70663552"/>
        <c:scaling>
          <c:orientation val="minMax"/>
        </c:scaling>
        <c:delete val="0"/>
        <c:axPos val="b"/>
        <c:title>
          <c:tx>
            <c:rich>
              <a:bodyPr/>
              <a:lstStyle/>
              <a:p>
                <a:pPr>
                  <a:defRPr sz="1200" b="0"/>
                </a:pPr>
                <a:r>
                  <a:rPr lang="en-US" sz="1200" b="0"/>
                  <a:t>Year</a:t>
                </a:r>
              </a:p>
            </c:rich>
          </c:tx>
          <c:layout>
            <c:manualLayout>
              <c:xMode val="edge"/>
              <c:yMode val="edge"/>
              <c:x val="0.55885897327350242"/>
              <c:y val="0.89754114146501196"/>
            </c:manualLayout>
          </c:layout>
          <c:overlay val="0"/>
        </c:title>
        <c:numFmt formatCode="General" sourceLinked="1"/>
        <c:majorTickMark val="out"/>
        <c:minorTickMark val="none"/>
        <c:tickLblPos val="nextTo"/>
        <c:txPr>
          <a:bodyPr rot="-2700000"/>
          <a:lstStyle/>
          <a:p>
            <a:pPr>
              <a:defRPr sz="1200"/>
            </a:pPr>
            <a:endParaRPr lang="en-US"/>
          </a:p>
        </c:txPr>
        <c:crossAx val="70673920"/>
        <c:crosses val="autoZero"/>
        <c:auto val="1"/>
        <c:lblAlgn val="ctr"/>
        <c:lblOffset val="100"/>
        <c:noMultiLvlLbl val="0"/>
      </c:catAx>
      <c:valAx>
        <c:axId val="70673920"/>
        <c:scaling>
          <c:orientation val="minMax"/>
        </c:scaling>
        <c:delete val="0"/>
        <c:axPos val="l"/>
        <c:majorGridlines/>
        <c:title>
          <c:tx>
            <c:rich>
              <a:bodyPr rot="-5400000" vert="horz"/>
              <a:lstStyle/>
              <a:p>
                <a:pPr>
                  <a:defRPr sz="1200" b="0"/>
                </a:pPr>
                <a:r>
                  <a:rPr lang="en-US" sz="1200" b="0"/>
                  <a:t>Average Number of Tags</a:t>
                </a:r>
              </a:p>
            </c:rich>
          </c:tx>
          <c:layout>
            <c:manualLayout>
              <c:xMode val="edge"/>
              <c:yMode val="edge"/>
              <c:x val="2.8673835125448015E-2"/>
              <c:y val="0.128793820613434"/>
            </c:manualLayout>
          </c:layout>
          <c:overlay val="0"/>
        </c:title>
        <c:numFmt formatCode="General" sourceLinked="1"/>
        <c:majorTickMark val="out"/>
        <c:minorTickMark val="none"/>
        <c:tickLblPos val="nextTo"/>
        <c:txPr>
          <a:bodyPr/>
          <a:lstStyle/>
          <a:p>
            <a:pPr>
              <a:defRPr sz="1200"/>
            </a:pPr>
            <a:endParaRPr lang="en-US"/>
          </a:p>
        </c:txPr>
        <c:crossAx val="70663552"/>
        <c:crosses val="autoZero"/>
        <c:crossBetween val="between"/>
      </c:valAx>
    </c:plotArea>
    <c:plotVisOnly val="1"/>
    <c:dispBlanksAs val="gap"/>
    <c:showDLblsOverMax val="0"/>
  </c:chart>
  <c:spPr>
    <a:ln>
      <a:noFill/>
    </a:ln>
  </c:spPr>
  <c:txPr>
    <a:bodyPr/>
    <a:lstStyle/>
    <a:p>
      <a:pPr>
        <a:defRPr baseline="0">
          <a:latin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C154-FFE7-4BA0-8FC9-1F9E6577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36</Pages>
  <Words>7615</Words>
  <Characters>43412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CHHS</cp:lastModifiedBy>
  <cp:revision>235</cp:revision>
  <dcterms:created xsi:type="dcterms:W3CDTF">2014-01-21T03:59:00Z</dcterms:created>
  <dcterms:modified xsi:type="dcterms:W3CDTF">2014-04-04T17:17:00Z</dcterms:modified>
</cp:coreProperties>
</file>