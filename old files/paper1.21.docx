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38BAD" w14:textId="77777777" w:rsidR="002A2D61" w:rsidRDefault="002A2D61"/>
    <w:p w14:paraId="4BE23DE5" w14:textId="77777777" w:rsidR="0008390B" w:rsidRDefault="0008390B"/>
    <w:p w14:paraId="416D5B90" w14:textId="77777777" w:rsidR="0008390B" w:rsidRDefault="0008390B"/>
    <w:p w14:paraId="1B5E6B8C" w14:textId="77777777" w:rsidR="0008390B" w:rsidRDefault="0008390B"/>
    <w:p w14:paraId="1050913C" w14:textId="77777777" w:rsidR="0008390B" w:rsidRDefault="0008390B"/>
    <w:p w14:paraId="7DE06730" w14:textId="77777777" w:rsidR="0008390B" w:rsidRDefault="0008390B"/>
    <w:p w14:paraId="24E385B7" w14:textId="77777777" w:rsidR="0008390B" w:rsidRDefault="0008390B"/>
    <w:p w14:paraId="478D78E6" w14:textId="77777777" w:rsidR="0008390B" w:rsidRDefault="0008390B"/>
    <w:p w14:paraId="1963EAF8" w14:textId="77777777" w:rsidR="0008390B" w:rsidRDefault="0008390B"/>
    <w:p w14:paraId="2939F6A6" w14:textId="77777777" w:rsidR="0008390B" w:rsidRDefault="0008390B" w:rsidP="0008390B">
      <w:pPr>
        <w:spacing w:line="480" w:lineRule="auto"/>
        <w:jc w:val="center"/>
      </w:pPr>
      <w:r>
        <w:t>LAB: Linguistic Annotated Bibliography – A searchable portal for normed database information</w:t>
      </w:r>
    </w:p>
    <w:p w14:paraId="2FB80DE1" w14:textId="77777777" w:rsidR="0008390B" w:rsidRDefault="0008390B" w:rsidP="0008390B">
      <w:pPr>
        <w:spacing w:line="480" w:lineRule="auto"/>
        <w:jc w:val="center"/>
      </w:pPr>
      <w:r>
        <w:t>Erin M. Buchanan</w:t>
      </w:r>
    </w:p>
    <w:p w14:paraId="42F946D5" w14:textId="77777777" w:rsidR="0008390B" w:rsidRDefault="0008390B" w:rsidP="0008390B">
      <w:pPr>
        <w:spacing w:line="480" w:lineRule="auto"/>
        <w:jc w:val="center"/>
      </w:pPr>
      <w:r>
        <w:t>Michael T. Carr</w:t>
      </w:r>
    </w:p>
    <w:p w14:paraId="701F27E7" w14:textId="77777777" w:rsidR="0008390B" w:rsidRDefault="0008390B" w:rsidP="0008390B">
      <w:pPr>
        <w:spacing w:line="480" w:lineRule="auto"/>
        <w:jc w:val="center"/>
      </w:pPr>
      <w:proofErr w:type="spellStart"/>
      <w:r>
        <w:t>Kathrene</w:t>
      </w:r>
      <w:proofErr w:type="spellEnd"/>
      <w:r>
        <w:t xml:space="preserve"> D. Valentine</w:t>
      </w:r>
    </w:p>
    <w:p w14:paraId="764AB08A" w14:textId="77777777" w:rsidR="0008390B" w:rsidRDefault="0008390B" w:rsidP="0008390B">
      <w:pPr>
        <w:spacing w:line="480" w:lineRule="auto"/>
        <w:jc w:val="center"/>
      </w:pPr>
      <w:proofErr w:type="spellStart"/>
      <w:r>
        <w:t>Farren</w:t>
      </w:r>
      <w:proofErr w:type="spellEnd"/>
      <w:r>
        <w:t xml:space="preserve"> </w:t>
      </w:r>
      <w:proofErr w:type="spellStart"/>
      <w:r>
        <w:t>Bankovich</w:t>
      </w:r>
      <w:proofErr w:type="spellEnd"/>
    </w:p>
    <w:p w14:paraId="2A63A66E" w14:textId="77777777" w:rsidR="0008390B" w:rsidRDefault="0008390B" w:rsidP="0008390B">
      <w:pPr>
        <w:spacing w:line="480" w:lineRule="auto"/>
        <w:jc w:val="center"/>
      </w:pPr>
      <w:r>
        <w:t xml:space="preserve">Emmanuel </w:t>
      </w:r>
      <w:proofErr w:type="spellStart"/>
      <w:r>
        <w:t>Segui</w:t>
      </w:r>
      <w:proofErr w:type="spellEnd"/>
    </w:p>
    <w:p w14:paraId="4BF48D05" w14:textId="77777777" w:rsidR="0008390B" w:rsidRDefault="0008390B" w:rsidP="0008390B">
      <w:pPr>
        <w:spacing w:line="480" w:lineRule="auto"/>
        <w:jc w:val="center"/>
      </w:pPr>
      <w:r>
        <w:t>Samantha Saxton</w:t>
      </w:r>
      <w:r>
        <w:br w:type="page"/>
      </w:r>
    </w:p>
    <w:p w14:paraId="7FD2E875" w14:textId="77777777" w:rsidR="0008390B" w:rsidRDefault="0008390B" w:rsidP="0008390B">
      <w:pPr>
        <w:spacing w:line="480" w:lineRule="auto"/>
        <w:jc w:val="center"/>
      </w:pPr>
      <w:r>
        <w:lastRenderedPageBreak/>
        <w:t>Abstract</w:t>
      </w:r>
      <w:r>
        <w:br w:type="page"/>
      </w:r>
    </w:p>
    <w:p w14:paraId="592CC311" w14:textId="77777777" w:rsidR="0008390B" w:rsidRDefault="0008390B" w:rsidP="0008390B">
      <w:pPr>
        <w:spacing w:line="480" w:lineRule="auto"/>
        <w:jc w:val="center"/>
      </w:pPr>
      <w:r>
        <w:lastRenderedPageBreak/>
        <w:t>LAB: Linguistic Annotated Bibliography – A searchable portal for normed database information</w:t>
      </w:r>
    </w:p>
    <w:p w14:paraId="2544590A" w14:textId="77777777" w:rsidR="0008390B" w:rsidRDefault="0008390B" w:rsidP="0008390B">
      <w:pPr>
        <w:spacing w:line="480" w:lineRule="auto"/>
      </w:pPr>
      <w:r>
        <w:t>There’s lots of research that says mega stuff is super important so you should talk about that.</w:t>
      </w:r>
    </w:p>
    <w:p w14:paraId="4A18A3C2" w14:textId="77777777" w:rsidR="0008390B" w:rsidRDefault="0008390B" w:rsidP="0008390B">
      <w:pPr>
        <w:spacing w:line="480" w:lineRule="auto"/>
        <w:jc w:val="center"/>
        <w:rPr>
          <w:b/>
        </w:rPr>
      </w:pPr>
      <w:r>
        <w:rPr>
          <w:b/>
        </w:rPr>
        <w:t>Method</w:t>
      </w:r>
    </w:p>
    <w:p w14:paraId="09BA14D0" w14:textId="77777777" w:rsidR="000F592E" w:rsidRDefault="0008390B" w:rsidP="0008390B">
      <w:pPr>
        <w:spacing w:line="480" w:lineRule="auto"/>
        <w:rPr>
          <w:b/>
        </w:rPr>
      </w:pPr>
      <w:r>
        <w:rPr>
          <w:b/>
        </w:rPr>
        <w:t>Materials</w:t>
      </w:r>
    </w:p>
    <w:p w14:paraId="2E4F1C20" w14:textId="231C9546" w:rsidR="0008390B" w:rsidRPr="00E43862" w:rsidRDefault="0008390B" w:rsidP="000F592E">
      <w:pPr>
        <w:spacing w:line="480" w:lineRule="auto"/>
        <w:ind w:firstLine="720"/>
      </w:pPr>
      <w:r>
        <w:t xml:space="preserve">Bradshaw (year) and Proctor and </w:t>
      </w:r>
      <w:proofErr w:type="spellStart"/>
      <w:r>
        <w:t>Vu’s</w:t>
      </w:r>
      <w:proofErr w:type="spellEnd"/>
      <w:r>
        <w:t xml:space="preserve"> (year) lists of database information were used as starting points for collection of research articles. We</w:t>
      </w:r>
      <w:bookmarkStart w:id="0" w:name="_GoBack"/>
      <w:bookmarkEnd w:id="0"/>
      <w:r>
        <w:t xml:space="preserve"> searched Academic Search Premier, </w:t>
      </w:r>
      <w:proofErr w:type="spellStart"/>
      <w:r>
        <w:t>PsycInfo</w:t>
      </w:r>
      <w:proofErr w:type="spellEnd"/>
      <w:r>
        <w:t xml:space="preserve">, and ERIC through the EBSCO host system, as well as Google scholar to find other relevant </w:t>
      </w:r>
      <w:r w:rsidR="00E43862">
        <w:t xml:space="preserve">articles using the following keywords: </w:t>
      </w:r>
      <w:r w:rsidR="00E43862">
        <w:rPr>
          <w:i/>
        </w:rPr>
        <w:t>corpus, linguistic database, linguistic norms, norms,</w:t>
      </w:r>
      <w:r w:rsidR="00E43862">
        <w:t xml:space="preserve"> and</w:t>
      </w:r>
      <w:r w:rsidR="00E43862">
        <w:rPr>
          <w:i/>
        </w:rPr>
        <w:t xml:space="preserve"> database.</w:t>
      </w:r>
      <w:r w:rsidR="00E43862">
        <w:t xml:space="preserve"> Additionally, since many of the </w:t>
      </w:r>
      <w:commentRangeStart w:id="1"/>
      <w:r w:rsidR="00E43862">
        <w:t xml:space="preserve">original articles </w:t>
      </w:r>
      <w:commentRangeEnd w:id="1"/>
      <w:r w:rsidR="00332C04">
        <w:rPr>
          <w:rStyle w:val="CommentReference"/>
        </w:rPr>
        <w:commentReference w:id="1"/>
      </w:r>
      <w:r w:rsidR="00E43862">
        <w:t xml:space="preserve">were hosted by the </w:t>
      </w:r>
      <w:proofErr w:type="spellStart"/>
      <w:r w:rsidR="00E43862">
        <w:t>Psychonomic</w:t>
      </w:r>
      <w:proofErr w:type="spellEnd"/>
      <w:r w:rsidR="00E43862">
        <w:t xml:space="preserve"> Society, the Springer website was searched with these terms </w:t>
      </w:r>
      <w:commentRangeStart w:id="2"/>
      <w:r w:rsidR="00E43862">
        <w:t xml:space="preserve">that covered </w:t>
      </w:r>
      <w:commentRangeEnd w:id="2"/>
      <w:r w:rsidR="00332C04">
        <w:rPr>
          <w:rStyle w:val="CommentReference"/>
        </w:rPr>
        <w:commentReference w:id="2"/>
      </w:r>
      <w:r w:rsidR="00E43862">
        <w:t xml:space="preserve">the newer editions of </w:t>
      </w:r>
      <w:r w:rsidR="00E43862">
        <w:rPr>
          <w:i/>
        </w:rPr>
        <w:t xml:space="preserve">Behavior Research Methods </w:t>
      </w:r>
      <w:r w:rsidR="00E43862">
        <w:t xml:space="preserve">and </w:t>
      </w:r>
      <w:r w:rsidR="00E43862">
        <w:rPr>
          <w:i/>
        </w:rPr>
        <w:t xml:space="preserve">Memory and </w:t>
      </w:r>
      <w:commentRangeStart w:id="3"/>
      <w:r w:rsidR="00E43862">
        <w:rPr>
          <w:i/>
        </w:rPr>
        <w:t>Cognition</w:t>
      </w:r>
      <w:commentRangeEnd w:id="3"/>
      <w:r w:rsidR="00E43862">
        <w:rPr>
          <w:rStyle w:val="CommentReference"/>
        </w:rPr>
        <w:commentReference w:id="3"/>
      </w:r>
      <w:r w:rsidR="00E43862">
        <w:t xml:space="preserve">.  We then </w:t>
      </w:r>
      <w:commentRangeStart w:id="4"/>
      <w:r w:rsidR="00E43862">
        <w:t xml:space="preserve">filtered for </w:t>
      </w:r>
      <w:commentRangeEnd w:id="4"/>
      <w:r w:rsidR="00332C04">
        <w:rPr>
          <w:rStyle w:val="CommentReference"/>
        </w:rPr>
        <w:commentReference w:id="4"/>
      </w:r>
      <w:r w:rsidR="00E43862">
        <w:t xml:space="preserve">articles that met the following criteria: </w:t>
      </w:r>
      <w:commentRangeStart w:id="5"/>
      <w:r w:rsidR="00E43862">
        <w:t>1) contained database information as supplemental material, 2) programs related to building research stimuli using normed databases, or 3) new calculations of lexical variables.</w:t>
      </w:r>
      <w:commentRangeEnd w:id="5"/>
      <w:r w:rsidR="00332C04">
        <w:rPr>
          <w:rStyle w:val="CommentReference"/>
        </w:rPr>
        <w:commentReference w:id="5"/>
      </w:r>
      <w:r w:rsidR="00E43862">
        <w:t xml:space="preserve"> </w:t>
      </w:r>
      <w:r w:rsidR="003A7099">
        <w:t xml:space="preserve"> Research articles that used normed databases in experimental design or tested those variables validity/reliability were excluded if they did not </w:t>
      </w:r>
      <w:r w:rsidR="004F27CF">
        <w:t>include new database information.</w:t>
      </w:r>
      <w:r w:rsidR="0074032F">
        <w:t xml:space="preserve"> </w:t>
      </w:r>
      <w:commentRangeStart w:id="6"/>
      <w:r w:rsidR="0074032F">
        <w:t>Lastly</w:t>
      </w:r>
      <w:commentRangeEnd w:id="6"/>
      <w:r w:rsidR="00155B68">
        <w:rPr>
          <w:rStyle w:val="CommentReference"/>
        </w:rPr>
        <w:commentReference w:id="6"/>
      </w:r>
      <w:r w:rsidR="0074032F">
        <w:t>, as the authors coded research articles, other older articles were included from</w:t>
      </w:r>
      <w:r w:rsidR="00155B68">
        <w:t xml:space="preserve"> citations in the newer article, usually discovered when coding where stimuli for th</w:t>
      </w:r>
      <w:r w:rsidR="00FF0588">
        <w:t>e current article had been cited</w:t>
      </w:r>
      <w:r w:rsidR="00155B68">
        <w:t>.</w:t>
      </w:r>
      <w:r w:rsidR="00D4760D">
        <w:t xml:space="preserve"> At the time of writing, 561 articles, books, websites and technical reports were included in the following analyses.</w:t>
      </w:r>
      <w:r w:rsidR="00332C04">
        <w:t xml:space="preserve"> </w:t>
      </w:r>
    </w:p>
    <w:p w14:paraId="2BF6B884" w14:textId="6EF5B148" w:rsidR="0008390B" w:rsidRDefault="00D4760D" w:rsidP="0008390B">
      <w:pPr>
        <w:spacing w:line="480" w:lineRule="auto"/>
        <w:rPr>
          <w:b/>
        </w:rPr>
      </w:pPr>
      <w:r>
        <w:rPr>
          <w:b/>
        </w:rPr>
        <w:t xml:space="preserve">Coding </w:t>
      </w:r>
      <w:r w:rsidR="0008390B">
        <w:rPr>
          <w:b/>
        </w:rPr>
        <w:t>Procedure</w:t>
      </w:r>
    </w:p>
    <w:p w14:paraId="629F1243" w14:textId="49B7B474" w:rsidR="000F592E" w:rsidRDefault="000F592E" w:rsidP="0008390B">
      <w:pPr>
        <w:spacing w:line="480" w:lineRule="auto"/>
      </w:pPr>
      <w:r>
        <w:rPr>
          <w:b/>
        </w:rPr>
        <w:tab/>
      </w:r>
      <w:r>
        <w:t>The tables with summaries from Bradshaw (YEAR) and Proctor and Vu (YEAR)</w:t>
      </w:r>
      <w:r w:rsidR="00992FE7">
        <w:t xml:space="preserve"> were consul</w:t>
      </w:r>
      <w:ins w:id="7" w:author="Erin Buchanan" w:date="2014-01-21T13:32:00Z">
        <w:r w:rsidR="00332C04">
          <w:t>ted</w:t>
        </w:r>
      </w:ins>
      <w:del w:id="8" w:author="Erin Buchanan" w:date="2014-01-21T13:32:00Z">
        <w:r w:rsidR="00992FE7" w:rsidDel="00332C04">
          <w:delText>ting</w:delText>
        </w:r>
      </w:del>
      <w:r w:rsidR="00992FE7">
        <w:t xml:space="preserve"> </w:t>
      </w:r>
      <w:del w:id="9" w:author="Erin Buchanan" w:date="2014-01-21T13:32:00Z">
        <w:r w:rsidR="00992FE7" w:rsidDel="00332C04">
          <w:delText xml:space="preserve">for </w:delText>
        </w:r>
      </w:del>
      <w:ins w:id="10" w:author="Erin Buchanan" w:date="2014-01-21T13:32:00Z">
        <w:r w:rsidR="00332C04">
          <w:t xml:space="preserve">as </w:t>
        </w:r>
      </w:ins>
      <w:r w:rsidR="00992FE7">
        <w:t>a starting point for data coding.</w:t>
      </w:r>
      <w:r w:rsidR="001110DF">
        <w:t xml:space="preserve"> Then, the first round of articles found (approximately 100) </w:t>
      </w:r>
      <w:commentRangeStart w:id="11"/>
      <w:r w:rsidR="001110DF">
        <w:t xml:space="preserve">from the materials </w:t>
      </w:r>
      <w:commentRangeEnd w:id="11"/>
      <w:r w:rsidR="00332C04">
        <w:rPr>
          <w:rStyle w:val="CommentReference"/>
        </w:rPr>
        <w:commentReference w:id="11"/>
      </w:r>
      <w:r w:rsidR="001110DF">
        <w:t xml:space="preserve">described above were </w:t>
      </w:r>
      <w:commentRangeStart w:id="12"/>
      <w:r w:rsidR="00595B49">
        <w:t>analyzed</w:t>
      </w:r>
      <w:commentRangeEnd w:id="12"/>
      <w:r w:rsidR="00332C04">
        <w:rPr>
          <w:rStyle w:val="CommentReference"/>
        </w:rPr>
        <w:commentReference w:id="12"/>
      </w:r>
      <w:r w:rsidR="00595B49">
        <w:t xml:space="preserve"> to determine information </w:t>
      </w:r>
      <w:r w:rsidR="00595B49">
        <w:lastRenderedPageBreak/>
        <w:t xml:space="preserve">that would be pertinent to a user who wished to search for normed stimuli. Based on these </w:t>
      </w:r>
      <w:commentRangeStart w:id="13"/>
      <w:r w:rsidR="00595B49">
        <w:t xml:space="preserve">reviews </w:t>
      </w:r>
      <w:commentRangeEnd w:id="13"/>
      <w:r w:rsidR="0093495D">
        <w:rPr>
          <w:rStyle w:val="CommentReference"/>
        </w:rPr>
        <w:commentReference w:id="13"/>
      </w:r>
      <w:r w:rsidR="00595B49">
        <w:t>and lab discussions, we coded the following information from each article: 1) journal information, 2) stimuli types, 3) stimuli language, 4) programs or corpus name, 5) keywords, which we called tags, 6) special populations, and 7) other notes that did not fit into those categories. Each piece of information is detailed below.</w:t>
      </w:r>
    </w:p>
    <w:p w14:paraId="715B434D" w14:textId="5F1EDD23" w:rsidR="00595B49" w:rsidRDefault="00595B49" w:rsidP="0008390B">
      <w:pPr>
        <w:spacing w:line="480" w:lineRule="auto"/>
      </w:pPr>
      <w:proofErr w:type="gramStart"/>
      <w:r>
        <w:rPr>
          <w:b/>
        </w:rPr>
        <w:t>Journal Information</w:t>
      </w:r>
      <w:r>
        <w:t>.</w:t>
      </w:r>
      <w:proofErr w:type="gramEnd"/>
      <w:r>
        <w:t xml:space="preserve"> </w:t>
      </w:r>
    </w:p>
    <w:p w14:paraId="59A6EE03" w14:textId="1EA358A6" w:rsidR="007A35C1" w:rsidRDefault="007A35C1" w:rsidP="0008390B">
      <w:pPr>
        <w:spacing w:line="480" w:lineRule="auto"/>
        <w:rPr>
          <w:b/>
        </w:rPr>
      </w:pPr>
      <w:proofErr w:type="gramStart"/>
      <w:r>
        <w:rPr>
          <w:b/>
        </w:rPr>
        <w:t>Stimuli Types.</w:t>
      </w:r>
      <w:proofErr w:type="gramEnd"/>
    </w:p>
    <w:p w14:paraId="7405D402" w14:textId="5CBB2838" w:rsidR="007A35C1" w:rsidRDefault="007A35C1" w:rsidP="0008390B">
      <w:pPr>
        <w:spacing w:line="480" w:lineRule="auto"/>
        <w:rPr>
          <w:b/>
        </w:rPr>
      </w:pPr>
      <w:proofErr w:type="gramStart"/>
      <w:r>
        <w:rPr>
          <w:b/>
        </w:rPr>
        <w:t>Stimuli Language.</w:t>
      </w:r>
      <w:proofErr w:type="gramEnd"/>
    </w:p>
    <w:p w14:paraId="7B8C9EF5" w14:textId="6F4E2A27" w:rsidR="007A35C1" w:rsidRDefault="007A35C1" w:rsidP="0008390B">
      <w:pPr>
        <w:spacing w:line="480" w:lineRule="auto"/>
        <w:rPr>
          <w:b/>
        </w:rPr>
      </w:pPr>
      <w:proofErr w:type="gramStart"/>
      <w:r>
        <w:rPr>
          <w:b/>
        </w:rPr>
        <w:t>Program/corpus name.</w:t>
      </w:r>
      <w:proofErr w:type="gramEnd"/>
    </w:p>
    <w:p w14:paraId="1302D911" w14:textId="2BEBC5B1" w:rsidR="007A35C1" w:rsidRDefault="007A35C1" w:rsidP="0008390B">
      <w:pPr>
        <w:spacing w:line="480" w:lineRule="auto"/>
        <w:rPr>
          <w:b/>
        </w:rPr>
      </w:pPr>
      <w:proofErr w:type="gramStart"/>
      <w:r>
        <w:rPr>
          <w:b/>
        </w:rPr>
        <w:t>Tags.</w:t>
      </w:r>
      <w:proofErr w:type="gramEnd"/>
    </w:p>
    <w:p w14:paraId="24B4173A" w14:textId="565A38D4" w:rsidR="007A35C1" w:rsidRDefault="007A35C1" w:rsidP="0008390B">
      <w:pPr>
        <w:spacing w:line="480" w:lineRule="auto"/>
        <w:rPr>
          <w:b/>
        </w:rPr>
      </w:pPr>
      <w:proofErr w:type="gramStart"/>
      <w:r>
        <w:rPr>
          <w:b/>
        </w:rPr>
        <w:t>Special Populations.</w:t>
      </w:r>
      <w:proofErr w:type="gramEnd"/>
    </w:p>
    <w:p w14:paraId="0F0BE4EE" w14:textId="5E4309F6" w:rsidR="007A35C1" w:rsidRPr="007A35C1" w:rsidRDefault="007A35C1" w:rsidP="0008390B">
      <w:pPr>
        <w:spacing w:line="480" w:lineRule="auto"/>
        <w:rPr>
          <w:b/>
        </w:rPr>
      </w:pPr>
      <w:proofErr w:type="gramStart"/>
      <w:r>
        <w:rPr>
          <w:b/>
        </w:rPr>
        <w:t>Other.</w:t>
      </w:r>
      <w:proofErr w:type="gramEnd"/>
    </w:p>
    <w:p w14:paraId="10477BA2" w14:textId="4A222FB3" w:rsidR="00DD08C6" w:rsidRDefault="00DD08C6" w:rsidP="00DD08C6">
      <w:pPr>
        <w:spacing w:line="480" w:lineRule="auto"/>
        <w:jc w:val="center"/>
        <w:rPr>
          <w:b/>
        </w:rPr>
      </w:pPr>
      <w:r>
        <w:rPr>
          <w:b/>
        </w:rPr>
        <w:t>Results</w:t>
      </w:r>
    </w:p>
    <w:p w14:paraId="215EBA6A" w14:textId="61839878" w:rsidR="00DD08C6" w:rsidRDefault="00DD08C6" w:rsidP="00DD08C6">
      <w:pPr>
        <w:spacing w:line="480" w:lineRule="auto"/>
        <w:rPr>
          <w:b/>
        </w:rPr>
      </w:pPr>
      <w:commentRangeStart w:id="14"/>
      <w:r>
        <w:rPr>
          <w:b/>
        </w:rPr>
        <w:t>Journals</w:t>
      </w:r>
      <w:commentRangeEnd w:id="14"/>
      <w:r w:rsidR="00DC7167">
        <w:rPr>
          <w:rStyle w:val="CommentReference"/>
        </w:rPr>
        <w:commentReference w:id="14"/>
      </w:r>
    </w:p>
    <w:p w14:paraId="1C8CD2E7" w14:textId="297D03FA" w:rsidR="00DD08C6" w:rsidRDefault="00DD08C6" w:rsidP="00DD08C6">
      <w:pPr>
        <w:spacing w:line="480" w:lineRule="auto"/>
      </w:pPr>
      <w:r>
        <w:t xml:space="preserve">Make me a pie chart of the journals from this data: </w:t>
      </w:r>
      <w:hyperlink r:id="rId9" w:history="1">
        <w:r w:rsidRPr="00C53CBD">
          <w:rPr>
            <w:rStyle w:val="Hyperlink"/>
          </w:rPr>
          <w:t>http://wordnorms.missouristate.edu/norms/display_stats_journal.php</w:t>
        </w:r>
      </w:hyperlink>
    </w:p>
    <w:p w14:paraId="01786B9D" w14:textId="5F60EA65" w:rsidR="00DD08C6" w:rsidRDefault="00DD08C6" w:rsidP="00DD08C6">
      <w:pPr>
        <w:pStyle w:val="ListParagraph"/>
        <w:numPr>
          <w:ilvl w:val="0"/>
          <w:numId w:val="1"/>
        </w:numPr>
        <w:spacing w:line="480" w:lineRule="auto"/>
      </w:pPr>
      <w:r>
        <w:t>Combine all the behavior research methods versions</w:t>
      </w:r>
    </w:p>
    <w:p w14:paraId="1CEA30DA" w14:textId="64734923" w:rsidR="00DD08C6" w:rsidRDefault="00DD08C6" w:rsidP="00DD08C6">
      <w:pPr>
        <w:pStyle w:val="ListParagraph"/>
        <w:numPr>
          <w:ilvl w:val="0"/>
          <w:numId w:val="1"/>
        </w:numPr>
        <w:spacing w:line="480" w:lineRule="auto"/>
      </w:pPr>
      <w:r>
        <w:t>Combine all the JEP versions</w:t>
      </w:r>
    </w:p>
    <w:p w14:paraId="6D07EF46" w14:textId="1645F8E0" w:rsidR="00DD08C6" w:rsidRDefault="00DD08C6" w:rsidP="00DD08C6">
      <w:pPr>
        <w:pStyle w:val="ListParagraph"/>
        <w:numPr>
          <w:ilvl w:val="0"/>
          <w:numId w:val="1"/>
        </w:numPr>
        <w:spacing w:line="480" w:lineRule="auto"/>
      </w:pPr>
      <w:r>
        <w:t xml:space="preserve">Combine everything with less than %1 into </w:t>
      </w:r>
      <w:proofErr w:type="spellStart"/>
      <w:r>
        <w:t>an other</w:t>
      </w:r>
      <w:proofErr w:type="spellEnd"/>
      <w:r>
        <w:t xml:space="preserve"> category</w:t>
      </w:r>
    </w:p>
    <w:p w14:paraId="35C9B588" w14:textId="4B43EA09" w:rsidR="00DD08C6" w:rsidRDefault="00DD08C6" w:rsidP="00DD08C6">
      <w:pPr>
        <w:pStyle w:val="ListParagraph"/>
        <w:numPr>
          <w:ilvl w:val="0"/>
          <w:numId w:val="1"/>
        </w:numPr>
        <w:spacing w:line="480" w:lineRule="auto"/>
      </w:pPr>
      <w:r>
        <w:t>Basically want the big journals, but not really all the 1-5 journals, you know?</w:t>
      </w:r>
    </w:p>
    <w:p w14:paraId="53B11372" w14:textId="57FB647D" w:rsidR="00DD08C6" w:rsidRDefault="00E86E12" w:rsidP="00DD08C6">
      <w:pPr>
        <w:spacing w:line="480" w:lineRule="auto"/>
        <w:rPr>
          <w:b/>
        </w:rPr>
      </w:pPr>
      <w:r>
        <w:rPr>
          <w:b/>
        </w:rPr>
        <w:t>Languages</w:t>
      </w:r>
    </w:p>
    <w:p w14:paraId="6E6947FB" w14:textId="6802BCE1" w:rsidR="00E86E12" w:rsidRDefault="00E86E12" w:rsidP="00DD08C6">
      <w:pPr>
        <w:spacing w:line="480" w:lineRule="auto"/>
      </w:pPr>
      <w:r>
        <w:t>Make me a pie chart of this</w:t>
      </w:r>
    </w:p>
    <w:p w14:paraId="70DCF728" w14:textId="3042333C" w:rsidR="00E86E12" w:rsidRDefault="00712425" w:rsidP="00DD08C6">
      <w:pPr>
        <w:spacing w:line="480" w:lineRule="auto"/>
      </w:pPr>
      <w:hyperlink r:id="rId10" w:history="1">
        <w:r w:rsidR="00E86E12" w:rsidRPr="00C53CBD">
          <w:rPr>
            <w:rStyle w:val="Hyperlink"/>
          </w:rPr>
          <w:t>http://wordnorms.missouristate.edu/norms/display_stats_lang.php</w:t>
        </w:r>
      </w:hyperlink>
    </w:p>
    <w:p w14:paraId="25534DF3" w14:textId="0B80AE65" w:rsidR="00A005FB" w:rsidRDefault="00A005FB" w:rsidP="00DD08C6">
      <w:pPr>
        <w:spacing w:line="480" w:lineRule="auto"/>
        <w:rPr>
          <w:b/>
        </w:rPr>
      </w:pPr>
      <w:r>
        <w:rPr>
          <w:b/>
        </w:rPr>
        <w:lastRenderedPageBreak/>
        <w:t>Stimuli</w:t>
      </w:r>
    </w:p>
    <w:p w14:paraId="07E2310F" w14:textId="4AC7E903" w:rsidR="00A005FB" w:rsidRDefault="00A005FB" w:rsidP="00DD08C6">
      <w:pPr>
        <w:spacing w:line="480" w:lineRule="auto"/>
      </w:pPr>
      <w:r>
        <w:t xml:space="preserve">Make me </w:t>
      </w:r>
      <w:proofErr w:type="gramStart"/>
      <w:r>
        <w:t>a</w:t>
      </w:r>
      <w:proofErr w:type="gramEnd"/>
      <w:r>
        <w:t xml:space="preserve"> APA table of this</w:t>
      </w:r>
    </w:p>
    <w:p w14:paraId="590A35B3" w14:textId="414E0D6C" w:rsidR="00A005FB" w:rsidRDefault="00712425" w:rsidP="00DD08C6">
      <w:pPr>
        <w:spacing w:line="480" w:lineRule="auto"/>
      </w:pPr>
      <w:hyperlink r:id="rId11" w:history="1">
        <w:r w:rsidR="00A005FB" w:rsidRPr="00C53CBD">
          <w:rPr>
            <w:rStyle w:val="Hyperlink"/>
          </w:rPr>
          <w:t>http://wordnorms.missouristate.edu/norms/display_stats_stim.php</w:t>
        </w:r>
      </w:hyperlink>
      <w:r w:rsidR="00A005FB">
        <w:t xml:space="preserve"> </w:t>
      </w:r>
    </w:p>
    <w:p w14:paraId="309AEAD0" w14:textId="21446BB4" w:rsidR="002C4DCF" w:rsidRDefault="002C4DCF" w:rsidP="00DD08C6">
      <w:pPr>
        <w:spacing w:line="480" w:lineRule="auto"/>
        <w:rPr>
          <w:b/>
        </w:rPr>
      </w:pPr>
      <w:r>
        <w:rPr>
          <w:b/>
        </w:rPr>
        <w:t>Per year</w:t>
      </w:r>
    </w:p>
    <w:p w14:paraId="3F4D82F4" w14:textId="23313F44" w:rsidR="002C4DCF" w:rsidRPr="002C4DCF" w:rsidRDefault="002C4DCF" w:rsidP="00DD08C6">
      <w:pPr>
        <w:spacing w:line="480" w:lineRule="auto"/>
      </w:pPr>
      <w:r>
        <w:t xml:space="preserve">… </w:t>
      </w:r>
      <w:proofErr w:type="gramStart"/>
      <w:r>
        <w:t>can</w:t>
      </w:r>
      <w:proofErr w:type="gramEnd"/>
      <w:r>
        <w:t xml:space="preserve"> we talk about how stimuli increase or decrease over the years?  </w:t>
      </w:r>
      <w:proofErr w:type="gramStart"/>
      <w:r>
        <w:t>Correlations of the stimuli (yes/no) with year?</w:t>
      </w:r>
      <w:proofErr w:type="gramEnd"/>
      <w:r>
        <w:t xml:space="preserve">  You’d have to recode the data (each </w:t>
      </w:r>
      <w:proofErr w:type="gramStart"/>
      <w:r>
        <w:t>stimuli</w:t>
      </w:r>
      <w:proofErr w:type="gramEnd"/>
      <w:r>
        <w:t xml:space="preserve"> with 1 or 0 as a column, year as a column)</w:t>
      </w:r>
    </w:p>
    <w:p w14:paraId="188C5BA4" w14:textId="77777777" w:rsidR="00AD7AFD" w:rsidRDefault="004F4876" w:rsidP="00DD08C6">
      <w:pPr>
        <w:spacing w:line="480" w:lineRule="auto"/>
        <w:rPr>
          <w:b/>
        </w:rPr>
      </w:pPr>
      <w:r>
        <w:rPr>
          <w:b/>
        </w:rPr>
        <w:t xml:space="preserve">Papers </w:t>
      </w:r>
    </w:p>
    <w:p w14:paraId="62F72E26" w14:textId="162BDF10" w:rsidR="00AD7AFD" w:rsidRPr="00AD7AFD" w:rsidRDefault="00AD7AFD" w:rsidP="00DD08C6">
      <w:pPr>
        <w:spacing w:line="480" w:lineRule="auto"/>
      </w:pPr>
      <w:r>
        <w:t xml:space="preserve">Totals </w:t>
      </w:r>
    </w:p>
    <w:p w14:paraId="76B455DE" w14:textId="2B57D0EF" w:rsidR="00E86E12" w:rsidRDefault="00AD7AFD" w:rsidP="00DD08C6">
      <w:pPr>
        <w:spacing w:line="480" w:lineRule="auto"/>
        <w:rPr>
          <w:b/>
        </w:rPr>
      </w:pPr>
      <w:r>
        <w:rPr>
          <w:b/>
        </w:rPr>
        <w:t>P</w:t>
      </w:r>
      <w:r w:rsidR="004F4876">
        <w:rPr>
          <w:b/>
        </w:rPr>
        <w:t>er year</w:t>
      </w:r>
    </w:p>
    <w:p w14:paraId="2D502FEC" w14:textId="673A80E3" w:rsidR="004F4876" w:rsidRDefault="00712425" w:rsidP="00DD08C6">
      <w:pPr>
        <w:spacing w:line="480" w:lineRule="auto"/>
      </w:pPr>
      <w:hyperlink r:id="rId12" w:history="1">
        <w:r w:rsidR="004F4876" w:rsidRPr="00C53CBD">
          <w:rPr>
            <w:rStyle w:val="Hyperlink"/>
          </w:rPr>
          <w:t>http://wordnorms.missouristate.edu/norms/display_stats_papers.php</w:t>
        </w:r>
      </w:hyperlink>
    </w:p>
    <w:p w14:paraId="72162E79" w14:textId="59D4A423" w:rsidR="004F4876" w:rsidRDefault="004F4876" w:rsidP="00DD08C6">
      <w:pPr>
        <w:spacing w:line="480" w:lineRule="auto"/>
      </w:pPr>
      <w:r>
        <w:t xml:space="preserve">Basically </w:t>
      </w:r>
      <w:proofErr w:type="gramStart"/>
      <w:r>
        <w:t>this graph but squish</w:t>
      </w:r>
      <w:proofErr w:type="gramEnd"/>
      <w:r>
        <w:t xml:space="preserve"> it … in 10 year chunks?</w:t>
      </w:r>
    </w:p>
    <w:p w14:paraId="20B2C2A2" w14:textId="77777777" w:rsidR="00AD7AFD" w:rsidRDefault="004F4876" w:rsidP="00DD08C6">
      <w:pPr>
        <w:spacing w:line="480" w:lineRule="auto"/>
        <w:rPr>
          <w:b/>
        </w:rPr>
      </w:pPr>
      <w:r>
        <w:rPr>
          <w:b/>
        </w:rPr>
        <w:t xml:space="preserve">Tags </w:t>
      </w:r>
    </w:p>
    <w:p w14:paraId="2C191ADE" w14:textId="5688F0CE" w:rsidR="00AD7AFD" w:rsidRDefault="00AD7AFD" w:rsidP="00DD08C6">
      <w:pPr>
        <w:spacing w:line="480" w:lineRule="auto"/>
      </w:pPr>
      <w:r>
        <w:t xml:space="preserve">Totals … make me </w:t>
      </w:r>
      <w:proofErr w:type="spellStart"/>
      <w:proofErr w:type="gramStart"/>
      <w:r>
        <w:t>apa</w:t>
      </w:r>
      <w:proofErr w:type="spellEnd"/>
      <w:proofErr w:type="gramEnd"/>
      <w:r>
        <w:t xml:space="preserve"> of this chart</w:t>
      </w:r>
    </w:p>
    <w:p w14:paraId="24907FF0" w14:textId="07EFC683" w:rsidR="00AD7AFD" w:rsidRPr="00AD7AFD" w:rsidRDefault="008A11EA" w:rsidP="00DD08C6">
      <w:pPr>
        <w:spacing w:line="480" w:lineRule="auto"/>
      </w:pPr>
      <w:r w:rsidRPr="008A11EA">
        <w:t>http://wordnorms.missouristate.edu/norms/display_stats_tags.php</w:t>
      </w:r>
    </w:p>
    <w:p w14:paraId="18C5081B" w14:textId="1B9E0757" w:rsidR="004F4876" w:rsidRDefault="00AD7AFD" w:rsidP="00DD08C6">
      <w:pPr>
        <w:spacing w:line="480" w:lineRule="auto"/>
        <w:rPr>
          <w:b/>
        </w:rPr>
      </w:pPr>
      <w:r>
        <w:rPr>
          <w:b/>
        </w:rPr>
        <w:t>P</w:t>
      </w:r>
      <w:r w:rsidR="004F4876">
        <w:rPr>
          <w:b/>
        </w:rPr>
        <w:t>er year</w:t>
      </w:r>
    </w:p>
    <w:p w14:paraId="4DA9B29F" w14:textId="752B9357" w:rsidR="004F4876" w:rsidRDefault="007A1B5F" w:rsidP="00DD08C6">
      <w:pPr>
        <w:spacing w:line="480" w:lineRule="auto"/>
      </w:pPr>
      <w:r>
        <w:t xml:space="preserve">Add up the total number of tags for each paper, then correlation/scatterplot (or should we stick to the same graph as above) </w:t>
      </w:r>
      <w:r w:rsidR="00A005FB">
        <w:t xml:space="preserve">of year and number of tags </w:t>
      </w:r>
    </w:p>
    <w:p w14:paraId="6195B6CD" w14:textId="6C01C482" w:rsidR="00A64F59" w:rsidRPr="002C4DCF" w:rsidRDefault="00A64F59" w:rsidP="00A64F59">
      <w:pPr>
        <w:spacing w:line="480" w:lineRule="auto"/>
      </w:pPr>
      <w:r>
        <w:t xml:space="preserve">… </w:t>
      </w:r>
      <w:proofErr w:type="gramStart"/>
      <w:r>
        <w:t>can</w:t>
      </w:r>
      <w:proofErr w:type="gramEnd"/>
      <w:r>
        <w:t xml:space="preserve"> we talk about how tags increase or decrease over the years?  </w:t>
      </w:r>
      <w:proofErr w:type="gramStart"/>
      <w:r>
        <w:t>Correlations of the tags (yes/no) with year?</w:t>
      </w:r>
      <w:proofErr w:type="gramEnd"/>
      <w:r>
        <w:t xml:space="preserve">  You’d have to recode the data (each tag with 1 or 0 as a column – right now they all say “yes” or nothing, year as a column)</w:t>
      </w:r>
    </w:p>
    <w:p w14:paraId="1C50C4AC" w14:textId="77777777" w:rsidR="00A64F59" w:rsidRDefault="00A64F59" w:rsidP="00DD08C6">
      <w:pPr>
        <w:spacing w:line="480" w:lineRule="auto"/>
      </w:pPr>
    </w:p>
    <w:p w14:paraId="23C05A42" w14:textId="77777777" w:rsidR="00A005FB" w:rsidRDefault="00A005FB" w:rsidP="00DD08C6">
      <w:pPr>
        <w:spacing w:line="480" w:lineRule="auto"/>
      </w:pPr>
    </w:p>
    <w:p w14:paraId="1182014A" w14:textId="77777777" w:rsidR="00A005FB" w:rsidRPr="007A1B5F" w:rsidRDefault="00A005FB" w:rsidP="00DD08C6">
      <w:pPr>
        <w:spacing w:line="480" w:lineRule="auto"/>
      </w:pPr>
    </w:p>
    <w:sectPr w:rsidR="00A005FB" w:rsidRPr="007A1B5F" w:rsidSect="0008390B">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rin Buchanan" w:date="2014-01-21T13:27:00Z" w:initials="EMB">
    <w:p w14:paraId="4218ACCE" w14:textId="7F6AA43C" w:rsidR="00332C04" w:rsidRDefault="00332C04">
      <w:pPr>
        <w:pStyle w:val="CommentText"/>
      </w:pPr>
      <w:r>
        <w:rPr>
          <w:rStyle w:val="CommentReference"/>
        </w:rPr>
        <w:annotationRef/>
      </w:r>
      <w:r>
        <w:t>What do you mean by original articles? Like the first articles to talk about norms?</w:t>
      </w:r>
    </w:p>
  </w:comment>
  <w:comment w:id="2" w:author="Erin Buchanan" w:date="2014-01-21T13:28:00Z" w:initials="EMB">
    <w:p w14:paraId="392B8E67" w14:textId="214BECCC" w:rsidR="00332C04" w:rsidRDefault="00332C04">
      <w:pPr>
        <w:pStyle w:val="CommentText"/>
      </w:pPr>
      <w:r>
        <w:rPr>
          <w:rStyle w:val="CommentReference"/>
        </w:rPr>
        <w:annotationRef/>
      </w:r>
      <w:r>
        <w:t>Including? That covered sounds odd</w:t>
      </w:r>
    </w:p>
  </w:comment>
  <w:comment w:id="3" w:author="Erin Buchanan" w:date="2013-12-30T00:15:00Z" w:initials="EB">
    <w:p w14:paraId="066DCBF5" w14:textId="6CFF2F38" w:rsidR="001110DF" w:rsidRDefault="001110DF">
      <w:pPr>
        <w:pStyle w:val="CommentText"/>
      </w:pPr>
      <w:r>
        <w:rPr>
          <w:rStyle w:val="CommentReference"/>
        </w:rPr>
        <w:annotationRef/>
      </w:r>
      <w:r>
        <w:t xml:space="preserve">Check this </w:t>
      </w:r>
    </w:p>
  </w:comment>
  <w:comment w:id="4" w:author="Erin Buchanan" w:date="2014-01-21T13:29:00Z" w:initials="EMB">
    <w:p w14:paraId="78C8016F" w14:textId="34BF456C" w:rsidR="00332C04" w:rsidRDefault="00332C04">
      <w:pPr>
        <w:pStyle w:val="CommentText"/>
      </w:pPr>
      <w:r>
        <w:rPr>
          <w:rStyle w:val="CommentReference"/>
        </w:rPr>
        <w:annotationRef/>
      </w:r>
      <w:r>
        <w:t>Included?</w:t>
      </w:r>
    </w:p>
  </w:comment>
  <w:comment w:id="5" w:author="Erin Buchanan" w:date="2014-01-21T13:29:00Z" w:initials="EMB">
    <w:p w14:paraId="28D70F10" w14:textId="7B953E2A" w:rsidR="00332C04" w:rsidRDefault="00332C04">
      <w:pPr>
        <w:pStyle w:val="CommentText"/>
      </w:pPr>
      <w:r>
        <w:rPr>
          <w:rStyle w:val="CommentReference"/>
        </w:rPr>
        <w:annotationRef/>
      </w:r>
      <w:r>
        <w:t xml:space="preserve">These aren’t parallel. </w:t>
      </w:r>
    </w:p>
  </w:comment>
  <w:comment w:id="6" w:author="Erin Buchanan" w:date="2013-12-30T00:21:00Z" w:initials="EB">
    <w:p w14:paraId="5FF64DDB" w14:textId="66D1B1E3" w:rsidR="001110DF" w:rsidRDefault="001110DF">
      <w:pPr>
        <w:pStyle w:val="CommentText"/>
      </w:pPr>
      <w:r>
        <w:rPr>
          <w:rStyle w:val="CommentReference"/>
        </w:rPr>
        <w:annotationRef/>
      </w:r>
      <w:proofErr w:type="gramStart"/>
      <w:r>
        <w:t>ugh</w:t>
      </w:r>
      <w:proofErr w:type="gramEnd"/>
    </w:p>
  </w:comment>
  <w:comment w:id="11" w:author="Erin Buchanan" w:date="2014-01-21T13:33:00Z" w:initials="EMB">
    <w:p w14:paraId="154C020A" w14:textId="621238E4" w:rsidR="00332C04" w:rsidRDefault="00332C04">
      <w:pPr>
        <w:pStyle w:val="CommentText"/>
      </w:pPr>
      <w:r>
        <w:rPr>
          <w:rStyle w:val="CommentReference"/>
        </w:rPr>
        <w:annotationRef/>
      </w:r>
      <w:proofErr w:type="gramStart"/>
      <w:r>
        <w:t>in</w:t>
      </w:r>
      <w:proofErr w:type="gramEnd"/>
      <w:r>
        <w:t xml:space="preserve"> the manner?</w:t>
      </w:r>
    </w:p>
  </w:comment>
  <w:comment w:id="12" w:author="Erin Buchanan" w:date="2014-01-21T13:36:00Z" w:initials="EMB">
    <w:p w14:paraId="701D6176" w14:textId="3F2FAD6A" w:rsidR="00332C04" w:rsidRDefault="00332C04">
      <w:pPr>
        <w:pStyle w:val="CommentText"/>
      </w:pPr>
      <w:r>
        <w:rPr>
          <w:rStyle w:val="CommentReference"/>
        </w:rPr>
        <w:annotationRef/>
      </w:r>
      <w:r>
        <w:t xml:space="preserve">This sounds odd to me. Maybe like read and…something…evaluated? </w:t>
      </w:r>
    </w:p>
  </w:comment>
  <w:comment w:id="13" w:author="Erin Buchanan" w:date="2014-01-21T13:36:00Z" w:initials="EMB">
    <w:p w14:paraId="3BAEA566" w14:textId="3F0EAF30" w:rsidR="0093495D" w:rsidRDefault="0093495D">
      <w:pPr>
        <w:pStyle w:val="CommentText"/>
      </w:pPr>
      <w:r>
        <w:rPr>
          <w:rStyle w:val="CommentReference"/>
        </w:rPr>
        <w:annotationRef/>
      </w:r>
      <w:r>
        <w:t>What reviews? Your analysis?</w:t>
      </w:r>
    </w:p>
  </w:comment>
  <w:comment w:id="14" w:author="Erin Buchanan" w:date="2014-01-03T21:55:00Z" w:initials="EB">
    <w:p w14:paraId="5059F6E5" w14:textId="082BBA10" w:rsidR="00DC7167" w:rsidRDefault="00DC7167">
      <w:pPr>
        <w:pStyle w:val="CommentText"/>
      </w:pPr>
      <w:r>
        <w:rPr>
          <w:rStyle w:val="CommentReference"/>
        </w:rPr>
        <w:annotationRef/>
      </w:r>
      <w:r>
        <w:t>Put this in the same order as the methods section.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B8086" w14:textId="77777777" w:rsidR="00712425" w:rsidRDefault="00712425" w:rsidP="0008390B">
      <w:r>
        <w:separator/>
      </w:r>
    </w:p>
  </w:endnote>
  <w:endnote w:type="continuationSeparator" w:id="0">
    <w:p w14:paraId="2077F51A" w14:textId="77777777" w:rsidR="00712425" w:rsidRDefault="00712425" w:rsidP="00083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04860" w14:textId="77777777" w:rsidR="00712425" w:rsidRDefault="00712425" w:rsidP="0008390B">
      <w:r>
        <w:separator/>
      </w:r>
    </w:p>
  </w:footnote>
  <w:footnote w:type="continuationSeparator" w:id="0">
    <w:p w14:paraId="11F32EAA" w14:textId="77777777" w:rsidR="00712425" w:rsidRDefault="00712425" w:rsidP="000839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6F835" w14:textId="77777777" w:rsidR="001110DF" w:rsidRDefault="001110DF">
    <w:pPr>
      <w:pStyle w:val="Header"/>
    </w:pPr>
    <w:r>
      <w:t xml:space="preserve">LINGUISTIC BIBILOGRAPHY </w:t>
    </w:r>
    <w:r>
      <w:tab/>
    </w:r>
    <w:r>
      <w:tab/>
    </w:r>
    <w:r>
      <w:rPr>
        <w:rStyle w:val="PageNumber"/>
      </w:rPr>
      <w:fldChar w:fldCharType="begin"/>
    </w:r>
    <w:r>
      <w:rPr>
        <w:rStyle w:val="PageNumber"/>
      </w:rPr>
      <w:instrText xml:space="preserve"> PAGE </w:instrText>
    </w:r>
    <w:r>
      <w:rPr>
        <w:rStyle w:val="PageNumber"/>
      </w:rPr>
      <w:fldChar w:fldCharType="separate"/>
    </w:r>
    <w:r w:rsidR="00576F58">
      <w:rPr>
        <w:rStyle w:val="PageNumber"/>
        <w:noProof/>
      </w:rPr>
      <w:t>6</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CF835" w14:textId="77777777" w:rsidR="001110DF" w:rsidRDefault="001110DF">
    <w:pPr>
      <w:pStyle w:val="Header"/>
    </w:pPr>
    <w:r>
      <w:t>Running head: LINGUISTIC BIBLIOGRAPHY</w:t>
    </w:r>
    <w:r>
      <w:tab/>
    </w:r>
    <w:r>
      <w:rPr>
        <w:rStyle w:val="PageNumber"/>
      </w:rPr>
      <w:fldChar w:fldCharType="begin"/>
    </w:r>
    <w:r>
      <w:rPr>
        <w:rStyle w:val="PageNumber"/>
      </w:rPr>
      <w:instrText xml:space="preserve"> PAGE </w:instrText>
    </w:r>
    <w:r>
      <w:rPr>
        <w:rStyle w:val="PageNumber"/>
      </w:rPr>
      <w:fldChar w:fldCharType="separate"/>
    </w:r>
    <w:r w:rsidR="00576F58">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F4E13"/>
    <w:multiLevelType w:val="hybridMultilevel"/>
    <w:tmpl w:val="D8A6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2A7"/>
    <w:rsid w:val="0008390B"/>
    <w:rsid w:val="000F592E"/>
    <w:rsid w:val="001110DF"/>
    <w:rsid w:val="00155B68"/>
    <w:rsid w:val="001C452C"/>
    <w:rsid w:val="002A2D61"/>
    <w:rsid w:val="002C4DCF"/>
    <w:rsid w:val="00332C04"/>
    <w:rsid w:val="00344356"/>
    <w:rsid w:val="003A7099"/>
    <w:rsid w:val="004B2EFF"/>
    <w:rsid w:val="004F27CF"/>
    <w:rsid w:val="004F4876"/>
    <w:rsid w:val="00576F58"/>
    <w:rsid w:val="00595B49"/>
    <w:rsid w:val="00633C34"/>
    <w:rsid w:val="00712425"/>
    <w:rsid w:val="0074032F"/>
    <w:rsid w:val="007A1B5F"/>
    <w:rsid w:val="007A35C1"/>
    <w:rsid w:val="008A11EA"/>
    <w:rsid w:val="0093495D"/>
    <w:rsid w:val="00992FE7"/>
    <w:rsid w:val="00A005FB"/>
    <w:rsid w:val="00A64F59"/>
    <w:rsid w:val="00AD7AFD"/>
    <w:rsid w:val="00D4760D"/>
    <w:rsid w:val="00DC7167"/>
    <w:rsid w:val="00DD08C6"/>
    <w:rsid w:val="00E43862"/>
    <w:rsid w:val="00E86E12"/>
    <w:rsid w:val="00FB22A7"/>
    <w:rsid w:val="00FF0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C60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90B"/>
    <w:pPr>
      <w:tabs>
        <w:tab w:val="center" w:pos="4320"/>
        <w:tab w:val="right" w:pos="8640"/>
      </w:tabs>
    </w:pPr>
  </w:style>
  <w:style w:type="character" w:customStyle="1" w:styleId="HeaderChar">
    <w:name w:val="Header Char"/>
    <w:basedOn w:val="DefaultParagraphFont"/>
    <w:link w:val="Header"/>
    <w:uiPriority w:val="99"/>
    <w:rsid w:val="0008390B"/>
  </w:style>
  <w:style w:type="paragraph" w:styleId="Footer">
    <w:name w:val="footer"/>
    <w:basedOn w:val="Normal"/>
    <w:link w:val="FooterChar"/>
    <w:uiPriority w:val="99"/>
    <w:unhideWhenUsed/>
    <w:rsid w:val="0008390B"/>
    <w:pPr>
      <w:tabs>
        <w:tab w:val="center" w:pos="4320"/>
        <w:tab w:val="right" w:pos="8640"/>
      </w:tabs>
    </w:pPr>
  </w:style>
  <w:style w:type="character" w:customStyle="1" w:styleId="FooterChar">
    <w:name w:val="Footer Char"/>
    <w:basedOn w:val="DefaultParagraphFont"/>
    <w:link w:val="Footer"/>
    <w:uiPriority w:val="99"/>
    <w:rsid w:val="0008390B"/>
  </w:style>
  <w:style w:type="character" w:styleId="PageNumber">
    <w:name w:val="page number"/>
    <w:basedOn w:val="DefaultParagraphFont"/>
    <w:uiPriority w:val="99"/>
    <w:semiHidden/>
    <w:unhideWhenUsed/>
    <w:rsid w:val="0008390B"/>
  </w:style>
  <w:style w:type="character" w:styleId="CommentReference">
    <w:name w:val="annotation reference"/>
    <w:basedOn w:val="DefaultParagraphFont"/>
    <w:uiPriority w:val="99"/>
    <w:semiHidden/>
    <w:unhideWhenUsed/>
    <w:rsid w:val="00E43862"/>
    <w:rPr>
      <w:sz w:val="18"/>
      <w:szCs w:val="18"/>
    </w:rPr>
  </w:style>
  <w:style w:type="paragraph" w:styleId="CommentText">
    <w:name w:val="annotation text"/>
    <w:basedOn w:val="Normal"/>
    <w:link w:val="CommentTextChar"/>
    <w:uiPriority w:val="99"/>
    <w:semiHidden/>
    <w:unhideWhenUsed/>
    <w:rsid w:val="00E43862"/>
  </w:style>
  <w:style w:type="character" w:customStyle="1" w:styleId="CommentTextChar">
    <w:name w:val="Comment Text Char"/>
    <w:basedOn w:val="DefaultParagraphFont"/>
    <w:link w:val="CommentText"/>
    <w:uiPriority w:val="99"/>
    <w:semiHidden/>
    <w:rsid w:val="00E43862"/>
  </w:style>
  <w:style w:type="paragraph" w:styleId="CommentSubject">
    <w:name w:val="annotation subject"/>
    <w:basedOn w:val="CommentText"/>
    <w:next w:val="CommentText"/>
    <w:link w:val="CommentSubjectChar"/>
    <w:uiPriority w:val="99"/>
    <w:semiHidden/>
    <w:unhideWhenUsed/>
    <w:rsid w:val="00E43862"/>
    <w:rPr>
      <w:b/>
      <w:bCs/>
      <w:sz w:val="20"/>
      <w:szCs w:val="20"/>
    </w:rPr>
  </w:style>
  <w:style w:type="character" w:customStyle="1" w:styleId="CommentSubjectChar">
    <w:name w:val="Comment Subject Char"/>
    <w:basedOn w:val="CommentTextChar"/>
    <w:link w:val="CommentSubject"/>
    <w:uiPriority w:val="99"/>
    <w:semiHidden/>
    <w:rsid w:val="00E43862"/>
    <w:rPr>
      <w:b/>
      <w:bCs/>
      <w:sz w:val="20"/>
      <w:szCs w:val="20"/>
    </w:rPr>
  </w:style>
  <w:style w:type="paragraph" w:styleId="BalloonText">
    <w:name w:val="Balloon Text"/>
    <w:basedOn w:val="Normal"/>
    <w:link w:val="BalloonTextChar"/>
    <w:uiPriority w:val="99"/>
    <w:semiHidden/>
    <w:unhideWhenUsed/>
    <w:rsid w:val="00E43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862"/>
    <w:rPr>
      <w:rFonts w:ascii="Lucida Grande" w:hAnsi="Lucida Grande" w:cs="Lucida Grande"/>
      <w:sz w:val="18"/>
      <w:szCs w:val="18"/>
    </w:rPr>
  </w:style>
  <w:style w:type="character" w:styleId="Hyperlink">
    <w:name w:val="Hyperlink"/>
    <w:basedOn w:val="DefaultParagraphFont"/>
    <w:uiPriority w:val="99"/>
    <w:unhideWhenUsed/>
    <w:rsid w:val="00DD08C6"/>
    <w:rPr>
      <w:color w:val="0000FF" w:themeColor="hyperlink"/>
      <w:u w:val="single"/>
    </w:rPr>
  </w:style>
  <w:style w:type="paragraph" w:styleId="ListParagraph">
    <w:name w:val="List Paragraph"/>
    <w:basedOn w:val="Normal"/>
    <w:uiPriority w:val="34"/>
    <w:qFormat/>
    <w:rsid w:val="00DD08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90B"/>
    <w:pPr>
      <w:tabs>
        <w:tab w:val="center" w:pos="4320"/>
        <w:tab w:val="right" w:pos="8640"/>
      </w:tabs>
    </w:pPr>
  </w:style>
  <w:style w:type="character" w:customStyle="1" w:styleId="HeaderChar">
    <w:name w:val="Header Char"/>
    <w:basedOn w:val="DefaultParagraphFont"/>
    <w:link w:val="Header"/>
    <w:uiPriority w:val="99"/>
    <w:rsid w:val="0008390B"/>
  </w:style>
  <w:style w:type="paragraph" w:styleId="Footer">
    <w:name w:val="footer"/>
    <w:basedOn w:val="Normal"/>
    <w:link w:val="FooterChar"/>
    <w:uiPriority w:val="99"/>
    <w:unhideWhenUsed/>
    <w:rsid w:val="0008390B"/>
    <w:pPr>
      <w:tabs>
        <w:tab w:val="center" w:pos="4320"/>
        <w:tab w:val="right" w:pos="8640"/>
      </w:tabs>
    </w:pPr>
  </w:style>
  <w:style w:type="character" w:customStyle="1" w:styleId="FooterChar">
    <w:name w:val="Footer Char"/>
    <w:basedOn w:val="DefaultParagraphFont"/>
    <w:link w:val="Footer"/>
    <w:uiPriority w:val="99"/>
    <w:rsid w:val="0008390B"/>
  </w:style>
  <w:style w:type="character" w:styleId="PageNumber">
    <w:name w:val="page number"/>
    <w:basedOn w:val="DefaultParagraphFont"/>
    <w:uiPriority w:val="99"/>
    <w:semiHidden/>
    <w:unhideWhenUsed/>
    <w:rsid w:val="0008390B"/>
  </w:style>
  <w:style w:type="character" w:styleId="CommentReference">
    <w:name w:val="annotation reference"/>
    <w:basedOn w:val="DefaultParagraphFont"/>
    <w:uiPriority w:val="99"/>
    <w:semiHidden/>
    <w:unhideWhenUsed/>
    <w:rsid w:val="00E43862"/>
    <w:rPr>
      <w:sz w:val="18"/>
      <w:szCs w:val="18"/>
    </w:rPr>
  </w:style>
  <w:style w:type="paragraph" w:styleId="CommentText">
    <w:name w:val="annotation text"/>
    <w:basedOn w:val="Normal"/>
    <w:link w:val="CommentTextChar"/>
    <w:uiPriority w:val="99"/>
    <w:semiHidden/>
    <w:unhideWhenUsed/>
    <w:rsid w:val="00E43862"/>
  </w:style>
  <w:style w:type="character" w:customStyle="1" w:styleId="CommentTextChar">
    <w:name w:val="Comment Text Char"/>
    <w:basedOn w:val="DefaultParagraphFont"/>
    <w:link w:val="CommentText"/>
    <w:uiPriority w:val="99"/>
    <w:semiHidden/>
    <w:rsid w:val="00E43862"/>
  </w:style>
  <w:style w:type="paragraph" w:styleId="CommentSubject">
    <w:name w:val="annotation subject"/>
    <w:basedOn w:val="CommentText"/>
    <w:next w:val="CommentText"/>
    <w:link w:val="CommentSubjectChar"/>
    <w:uiPriority w:val="99"/>
    <w:semiHidden/>
    <w:unhideWhenUsed/>
    <w:rsid w:val="00E43862"/>
    <w:rPr>
      <w:b/>
      <w:bCs/>
      <w:sz w:val="20"/>
      <w:szCs w:val="20"/>
    </w:rPr>
  </w:style>
  <w:style w:type="character" w:customStyle="1" w:styleId="CommentSubjectChar">
    <w:name w:val="Comment Subject Char"/>
    <w:basedOn w:val="CommentTextChar"/>
    <w:link w:val="CommentSubject"/>
    <w:uiPriority w:val="99"/>
    <w:semiHidden/>
    <w:rsid w:val="00E43862"/>
    <w:rPr>
      <w:b/>
      <w:bCs/>
      <w:sz w:val="20"/>
      <w:szCs w:val="20"/>
    </w:rPr>
  </w:style>
  <w:style w:type="paragraph" w:styleId="BalloonText">
    <w:name w:val="Balloon Text"/>
    <w:basedOn w:val="Normal"/>
    <w:link w:val="BalloonTextChar"/>
    <w:uiPriority w:val="99"/>
    <w:semiHidden/>
    <w:unhideWhenUsed/>
    <w:rsid w:val="00E43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862"/>
    <w:rPr>
      <w:rFonts w:ascii="Lucida Grande" w:hAnsi="Lucida Grande" w:cs="Lucida Grande"/>
      <w:sz w:val="18"/>
      <w:szCs w:val="18"/>
    </w:rPr>
  </w:style>
  <w:style w:type="character" w:styleId="Hyperlink">
    <w:name w:val="Hyperlink"/>
    <w:basedOn w:val="DefaultParagraphFont"/>
    <w:uiPriority w:val="99"/>
    <w:unhideWhenUsed/>
    <w:rsid w:val="00DD08C6"/>
    <w:rPr>
      <w:color w:val="0000FF" w:themeColor="hyperlink"/>
      <w:u w:val="single"/>
    </w:rPr>
  </w:style>
  <w:style w:type="paragraph" w:styleId="ListParagraph">
    <w:name w:val="List Paragraph"/>
    <w:basedOn w:val="Normal"/>
    <w:uiPriority w:val="34"/>
    <w:qFormat/>
    <w:rsid w:val="00DD0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ordnorms.missouristate.edu/norms/display_stats_papers.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ordnorms.missouristate.edu/norms/display_stats_stim.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ordnorms.missouristate.edu/norms/display_stats_lang.php" TargetMode="External"/><Relationship Id="rId4" Type="http://schemas.openxmlformats.org/officeDocument/2006/relationships/settings" Target="settings.xml"/><Relationship Id="rId9" Type="http://schemas.openxmlformats.org/officeDocument/2006/relationships/hyperlink" Target="http://wordnorms.missouristate.edu/norms/display_stats_journal.ph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Buchanan</dc:creator>
  <cp:lastModifiedBy>Erin Buchanan</cp:lastModifiedBy>
  <cp:revision>2</cp:revision>
  <dcterms:created xsi:type="dcterms:W3CDTF">2014-01-21T20:07:00Z</dcterms:created>
  <dcterms:modified xsi:type="dcterms:W3CDTF">2014-01-21T20:07:00Z</dcterms:modified>
</cp:coreProperties>
</file>